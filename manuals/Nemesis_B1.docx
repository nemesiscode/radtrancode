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17EBE9B" w14:textId="77777777" w:rsidR="00EC0A48" w:rsidRDefault="00EC0A48">
      <w:pPr>
        <w:jc w:val="center"/>
        <w:rPr>
          <w:rFonts w:ascii="Times New Roman" w:hAnsi="Times New Roman"/>
          <w:b/>
        </w:rPr>
      </w:pPr>
    </w:p>
    <w:p w14:paraId="26633739" w14:textId="77777777" w:rsidR="00EC0A48" w:rsidRDefault="00EC0A48"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COMPOSITE INFRARED SPECTROMETER</w:t>
      </w:r>
    </w:p>
    <w:p w14:paraId="474A435F" w14:textId="77777777" w:rsidR="008A53DF" w:rsidRDefault="008A53DF" w:rsidP="008A53DF">
      <w:pPr>
        <w:jc w:val="center"/>
        <w:rPr>
          <w:rFonts w:ascii="Times New Roman" w:hAnsi="Times New Roman"/>
          <w:b/>
        </w:rPr>
      </w:pPr>
    </w:p>
    <w:p w14:paraId="07078029" w14:textId="77777777" w:rsidR="008A53DF" w:rsidRDefault="008A53DF" w:rsidP="008A53DF">
      <w:pPr>
        <w:rPr>
          <w:rFonts w:ascii="Times New Roman" w:hAnsi="Times New Roman"/>
          <w:b/>
        </w:rPr>
      </w:pPr>
    </w:p>
    <w:p w14:paraId="45CC66E8" w14:textId="77777777" w:rsidR="008A53DF" w:rsidRDefault="008A53DF" w:rsidP="008A53DF">
      <w:pPr>
        <w:rPr>
          <w:rFonts w:ascii="Times New Roman" w:hAnsi="Times New Roman"/>
          <w:b/>
        </w:rPr>
      </w:pPr>
    </w:p>
    <w:p w14:paraId="4D94AD18" w14:textId="77777777" w:rsidR="008A53DF" w:rsidRDefault="008A53DF" w:rsidP="008A53DF">
      <w:pPr>
        <w:rPr>
          <w:rFonts w:ascii="Times New Roman" w:hAnsi="Times New Roman"/>
          <w:b/>
        </w:rPr>
      </w:pPr>
    </w:p>
    <w:p w14:paraId="5BC15140" w14:textId="77777777" w:rsidR="008A53DF" w:rsidRDefault="008A53DF" w:rsidP="008A53DF">
      <w:pPr>
        <w:tabs>
          <w:tab w:val="left" w:pos="2880"/>
        </w:tabs>
        <w:ind w:left="2880" w:hanging="2880"/>
        <w:rPr>
          <w:rFonts w:ascii="Times New Roman" w:hAnsi="Times New Roman"/>
          <w:b/>
        </w:rPr>
      </w:pPr>
      <w:r>
        <w:rPr>
          <w:rFonts w:ascii="Times New Roman" w:hAnsi="Times New Roman"/>
          <w:b/>
        </w:rPr>
        <w:t xml:space="preserve">TITLE: </w:t>
      </w:r>
      <w:r>
        <w:rPr>
          <w:rFonts w:ascii="Times New Roman" w:hAnsi="Times New Roman"/>
          <w:b/>
        </w:rPr>
        <w:tab/>
      </w:r>
      <w:r>
        <w:rPr>
          <w:rFonts w:ascii="Times New Roman" w:hAnsi="Times New Roman"/>
        </w:rPr>
        <w:t>Nemesis</w:t>
      </w:r>
    </w:p>
    <w:p w14:paraId="2256F4CB" w14:textId="77777777" w:rsidR="008A53DF" w:rsidRDefault="008A53DF" w:rsidP="008A53DF">
      <w:pPr>
        <w:rPr>
          <w:rFonts w:ascii="Times New Roman" w:hAnsi="Times New Roman"/>
          <w:b/>
        </w:rPr>
      </w:pPr>
    </w:p>
    <w:p w14:paraId="7CF9E2D7" w14:textId="77777777" w:rsidR="008A53DF" w:rsidRDefault="008A53DF" w:rsidP="008A53DF">
      <w:pPr>
        <w:rPr>
          <w:rFonts w:ascii="Times New Roman" w:hAnsi="Times New Roman"/>
          <w:b/>
        </w:rPr>
      </w:pPr>
    </w:p>
    <w:p w14:paraId="19803CCE" w14:textId="77777777" w:rsidR="008A53DF" w:rsidRDefault="008A53DF" w:rsidP="008A53DF">
      <w:pPr>
        <w:rPr>
          <w:rFonts w:ascii="Times New Roman" w:hAnsi="Times New Roman"/>
          <w:b/>
        </w:rPr>
      </w:pPr>
    </w:p>
    <w:p w14:paraId="67A9777C" w14:textId="77777777" w:rsidR="008A53DF" w:rsidRDefault="00E06FE5" w:rsidP="008A53DF">
      <w:pPr>
        <w:jc w:val="center"/>
        <w:rPr>
          <w:rFonts w:ascii="Times New Roman" w:hAnsi="Times New Roman"/>
          <w:b/>
        </w:rPr>
      </w:pPr>
      <w:r>
        <w:rPr>
          <w:rFonts w:ascii="Times New Roman" w:hAnsi="Times New Roman"/>
          <w:b/>
          <w:noProof/>
          <w:lang w:val="en-US"/>
        </w:rPr>
        <w:drawing>
          <wp:inline distT="0" distB="0" distL="0" distR="0" wp14:anchorId="48DF3A6C" wp14:editId="36D11C7F">
            <wp:extent cx="2286000" cy="4241800"/>
            <wp:effectExtent l="25400" t="0" r="0" b="0"/>
            <wp:docPr id="1" name="Picture 1" descr="neme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9"/>
                    <a:srcRect/>
                    <a:stretch>
                      <a:fillRect/>
                    </a:stretch>
                  </pic:blipFill>
                  <pic:spPr bwMode="auto">
                    <a:xfrm>
                      <a:off x="0" y="0"/>
                      <a:ext cx="2286000" cy="4241800"/>
                    </a:xfrm>
                    <a:prstGeom prst="rect">
                      <a:avLst/>
                    </a:prstGeom>
                    <a:noFill/>
                    <a:ln w="9525">
                      <a:noFill/>
                      <a:miter lim="800000"/>
                      <a:headEnd/>
                      <a:tailEnd/>
                    </a:ln>
                  </pic:spPr>
                </pic:pic>
              </a:graphicData>
            </a:graphic>
          </wp:inline>
        </w:drawing>
      </w:r>
    </w:p>
    <w:p w14:paraId="6B59C947" w14:textId="77777777" w:rsidR="008A53DF" w:rsidRDefault="008A53DF" w:rsidP="008A53DF">
      <w:pPr>
        <w:rPr>
          <w:rFonts w:ascii="Times New Roman" w:hAnsi="Times New Roman"/>
          <w:b/>
        </w:rPr>
      </w:pPr>
    </w:p>
    <w:p w14:paraId="6E8BA4F2" w14:textId="77777777" w:rsidR="008A53DF" w:rsidRDefault="008A53DF" w:rsidP="008A53DF">
      <w:pPr>
        <w:rPr>
          <w:rFonts w:ascii="Times New Roman" w:hAnsi="Times New Roman"/>
          <w:b/>
        </w:rPr>
      </w:pPr>
    </w:p>
    <w:p w14:paraId="7E43D75D" w14:textId="77777777" w:rsidR="008A53DF" w:rsidRDefault="008A53DF" w:rsidP="008A53DF">
      <w:pPr>
        <w:rPr>
          <w:rFonts w:ascii="Times New Roman" w:hAnsi="Times New Roman"/>
          <w:b/>
        </w:rPr>
      </w:pPr>
    </w:p>
    <w:p w14:paraId="0BAA09F1" w14:textId="77777777" w:rsidR="008A53DF" w:rsidRDefault="008A53DF" w:rsidP="008A53DF">
      <w:pPr>
        <w:rPr>
          <w:rFonts w:ascii="Times New Roman" w:hAnsi="Times New Roman"/>
          <w:b/>
        </w:rPr>
      </w:pPr>
    </w:p>
    <w:p w14:paraId="154C1F78" w14:textId="77777777" w:rsidR="008A53DF" w:rsidRDefault="008A53DF" w:rsidP="008A53DF">
      <w:pPr>
        <w:rPr>
          <w:rFonts w:ascii="Times New Roman" w:hAnsi="Times New Roman"/>
          <w:b/>
        </w:rPr>
      </w:pPr>
      <w:r>
        <w:rPr>
          <w:rFonts w:ascii="Times New Roman" w:hAnsi="Times New Roman"/>
          <w:b/>
        </w:rPr>
        <w:t>AUTHOR:</w:t>
      </w:r>
    </w:p>
    <w:p w14:paraId="24600BEC" w14:textId="77777777" w:rsidR="008A53DF" w:rsidRDefault="008A53DF" w:rsidP="008A53DF">
      <w:pPr>
        <w:tabs>
          <w:tab w:val="left" w:pos="2880"/>
        </w:tabs>
        <w:rPr>
          <w:rFonts w:ascii="Times New Roman" w:hAnsi="Times New Roman"/>
          <w:b/>
        </w:rPr>
      </w:pPr>
      <w:r>
        <w:rPr>
          <w:rFonts w:ascii="Times New Roman" w:hAnsi="Times New Roman"/>
          <w:b/>
        </w:rPr>
        <w:tab/>
        <w:t>..........................................</w:t>
      </w:r>
    </w:p>
    <w:p w14:paraId="13B62199" w14:textId="77777777" w:rsidR="008A53DF" w:rsidRDefault="008A53DF" w:rsidP="008A53DF">
      <w:pPr>
        <w:tabs>
          <w:tab w:val="left" w:pos="2880"/>
        </w:tabs>
        <w:rPr>
          <w:rFonts w:ascii="Times New Roman" w:hAnsi="Times New Roman"/>
          <w:b/>
        </w:rPr>
      </w:pPr>
      <w:r>
        <w:rPr>
          <w:rFonts w:ascii="Times New Roman" w:hAnsi="Times New Roman"/>
          <w:b/>
        </w:rPr>
        <w:tab/>
      </w:r>
      <w:r>
        <w:rPr>
          <w:rFonts w:ascii="Times New Roman" w:hAnsi="Times New Roman"/>
        </w:rPr>
        <w:t>P IRWIN (5/10/09)</w:t>
      </w:r>
    </w:p>
    <w:p w14:paraId="4D339B49" w14:textId="77777777" w:rsidR="008A53DF" w:rsidRDefault="008A53DF" w:rsidP="008A53DF">
      <w:pPr>
        <w:rPr>
          <w:rFonts w:ascii="Times New Roman" w:hAnsi="Times New Roman"/>
        </w:rPr>
      </w:pPr>
    </w:p>
    <w:p w14:paraId="4FD91BE8" w14:textId="77777777" w:rsidR="008A53DF" w:rsidRDefault="008A53DF" w:rsidP="008A53DF">
      <w:pPr>
        <w:rPr>
          <w:rFonts w:ascii="Times New Roman" w:hAnsi="Times New Roman"/>
        </w:rPr>
      </w:pPr>
    </w:p>
    <w:p w14:paraId="57106BB2" w14:textId="77777777" w:rsidR="008A53DF" w:rsidRDefault="008A53DF" w:rsidP="008A53DF">
      <w:pPr>
        <w:tabs>
          <w:tab w:val="left" w:pos="2880"/>
        </w:tabs>
        <w:rPr>
          <w:rFonts w:ascii="Times New Roman" w:hAnsi="Times New Roman"/>
          <w:b/>
        </w:rPr>
      </w:pPr>
      <w:r>
        <w:rPr>
          <w:rFonts w:ascii="Times New Roman" w:hAnsi="Times New Roman"/>
          <w:b/>
        </w:rPr>
        <w:t>DOCUMENT NO.:</w:t>
      </w:r>
      <w:r>
        <w:rPr>
          <w:rFonts w:ascii="Times New Roman" w:hAnsi="Times New Roman"/>
          <w:b/>
        </w:rPr>
        <w:tab/>
      </w:r>
      <w:r>
        <w:rPr>
          <w:rFonts w:ascii="Times New Roman" w:hAnsi="Times New Roman"/>
        </w:rPr>
        <w:t>CIRS/OX/TR/1392</w:t>
      </w:r>
    </w:p>
    <w:p w14:paraId="2C007264" w14:textId="77777777" w:rsidR="008A53DF" w:rsidRDefault="008A53DF" w:rsidP="008A53DF">
      <w:pPr>
        <w:rPr>
          <w:rFonts w:ascii="Times New Roman" w:hAnsi="Times New Roman"/>
          <w:b/>
        </w:rPr>
      </w:pPr>
    </w:p>
    <w:p w14:paraId="2831414B" w14:textId="77777777" w:rsidR="008A53DF" w:rsidRDefault="008A53DF" w:rsidP="008A53DF">
      <w:pPr>
        <w:jc w:val="center"/>
        <w:rPr>
          <w:rFonts w:ascii="Times New Roman" w:hAnsi="Times New Roman"/>
        </w:rPr>
      </w:pPr>
      <w:r>
        <w:rPr>
          <w:rFonts w:ascii="Times New Roman" w:hAnsi="Times New Roman"/>
        </w:rPr>
        <w:br w:type="page"/>
      </w:r>
    </w:p>
    <w:tbl>
      <w:tblPr>
        <w:tblW w:w="0" w:type="auto"/>
        <w:tblLayout w:type="fixed"/>
        <w:tblCellMar>
          <w:left w:w="80" w:type="dxa"/>
          <w:right w:w="80" w:type="dxa"/>
        </w:tblCellMar>
        <w:tblLook w:val="0000" w:firstRow="0" w:lastRow="0" w:firstColumn="0" w:lastColumn="0" w:noHBand="0" w:noVBand="0"/>
      </w:tblPr>
      <w:tblGrid>
        <w:gridCol w:w="8280"/>
      </w:tblGrid>
      <w:tr w:rsidR="008A53DF" w14:paraId="6E14E1FE" w14:textId="77777777">
        <w:trPr>
          <w:cantSplit/>
        </w:trPr>
        <w:tc>
          <w:tcPr>
            <w:tcW w:w="8280" w:type="dxa"/>
            <w:tcBorders>
              <w:top w:val="single" w:sz="6" w:space="0" w:color="auto"/>
              <w:left w:val="single" w:sz="6" w:space="0" w:color="auto"/>
              <w:right w:val="single" w:sz="6" w:space="0" w:color="auto"/>
            </w:tcBorders>
          </w:tcPr>
          <w:p w14:paraId="04A2A15B" w14:textId="520C8F96" w:rsidR="008A53DF" w:rsidRDefault="008A53DF" w:rsidP="008A53DF">
            <w:pPr>
              <w:rPr>
                <w:rFonts w:ascii="Times New Roman" w:hAnsi="Times New Roman"/>
              </w:rPr>
            </w:pPr>
            <w:r>
              <w:rPr>
                <w:rFonts w:ascii="Times New Roman" w:hAnsi="Times New Roman"/>
              </w:rPr>
              <w:lastRenderedPageBreak/>
              <w:t>DOCUMENT TITLE</w:t>
            </w:r>
            <w:r w:rsidR="00E33C07">
              <w:rPr>
                <w:rFonts w:ascii="Times New Roman" w:hAnsi="Times New Roman"/>
              </w:rPr>
              <w:t>solar</w:t>
            </w:r>
          </w:p>
        </w:tc>
      </w:tr>
      <w:tr w:rsidR="008A53DF" w14:paraId="47A79D6A" w14:textId="77777777">
        <w:trPr>
          <w:cantSplit/>
        </w:trPr>
        <w:tc>
          <w:tcPr>
            <w:tcW w:w="8280" w:type="dxa"/>
            <w:tcBorders>
              <w:left w:val="single" w:sz="6" w:space="0" w:color="auto"/>
              <w:right w:val="single" w:sz="6" w:space="0" w:color="auto"/>
            </w:tcBorders>
          </w:tcPr>
          <w:p w14:paraId="322EC77C" w14:textId="77777777" w:rsidR="008A53DF" w:rsidRDefault="008A53DF" w:rsidP="008A53DF">
            <w:pPr>
              <w:jc w:val="center"/>
              <w:rPr>
                <w:rFonts w:ascii="Times New Roman" w:hAnsi="Times New Roman"/>
              </w:rPr>
            </w:pPr>
            <w:r>
              <w:rPr>
                <w:rFonts w:ascii="Times New Roman" w:hAnsi="Times New Roman"/>
              </w:rPr>
              <w:t>Nemesis</w:t>
            </w:r>
          </w:p>
        </w:tc>
      </w:tr>
      <w:tr w:rsidR="008A53DF" w14:paraId="5B99E8A7" w14:textId="77777777">
        <w:trPr>
          <w:cantSplit/>
        </w:trPr>
        <w:tc>
          <w:tcPr>
            <w:tcW w:w="8280" w:type="dxa"/>
            <w:tcBorders>
              <w:top w:val="single" w:sz="6" w:space="0" w:color="auto"/>
              <w:left w:val="single" w:sz="6" w:space="0" w:color="auto"/>
              <w:bottom w:val="single" w:sz="6" w:space="0" w:color="auto"/>
              <w:right w:val="single" w:sz="6" w:space="0" w:color="auto"/>
            </w:tcBorders>
          </w:tcPr>
          <w:p w14:paraId="044EBC49" w14:textId="77777777" w:rsidR="008A53DF" w:rsidRDefault="008A53DF" w:rsidP="008A53DF">
            <w:pPr>
              <w:rPr>
                <w:rFonts w:ascii="Times New Roman" w:hAnsi="Times New Roman"/>
              </w:rPr>
            </w:pPr>
            <w:r>
              <w:rPr>
                <w:rFonts w:ascii="Times New Roman" w:hAnsi="Times New Roman"/>
              </w:rPr>
              <w:t>DOCUMENT NUMBER: CIRS/OX/TR/1392</w:t>
            </w:r>
          </w:p>
        </w:tc>
      </w:tr>
    </w:tbl>
    <w:p w14:paraId="3A7F27FC" w14:textId="77777777" w:rsidR="008A53DF" w:rsidRDefault="008A53DF" w:rsidP="008A53DF">
      <w:pPr>
        <w:jc w:val="center"/>
        <w:rPr>
          <w:rFonts w:ascii="Times New Roman" w:hAnsi="Times New Roman"/>
        </w:rPr>
      </w:pPr>
    </w:p>
    <w:tbl>
      <w:tblPr>
        <w:tblW w:w="0" w:type="auto"/>
        <w:tblLayout w:type="fixed"/>
        <w:tblCellMar>
          <w:left w:w="80" w:type="dxa"/>
          <w:right w:w="80" w:type="dxa"/>
        </w:tblCellMar>
        <w:tblLook w:val="0000" w:firstRow="0" w:lastRow="0" w:firstColumn="0" w:lastColumn="0" w:noHBand="0" w:noVBand="0"/>
      </w:tblPr>
      <w:tblGrid>
        <w:gridCol w:w="931"/>
        <w:gridCol w:w="850"/>
        <w:gridCol w:w="1134"/>
        <w:gridCol w:w="5370"/>
      </w:tblGrid>
      <w:tr w:rsidR="008A53DF" w14:paraId="63A46FB5" w14:textId="77777777">
        <w:trPr>
          <w:cantSplit/>
        </w:trPr>
        <w:tc>
          <w:tcPr>
            <w:tcW w:w="8285" w:type="dxa"/>
            <w:gridSpan w:val="4"/>
            <w:tcBorders>
              <w:top w:val="single" w:sz="6" w:space="0" w:color="auto"/>
              <w:left w:val="single" w:sz="6" w:space="0" w:color="auto"/>
              <w:bottom w:val="single" w:sz="6" w:space="0" w:color="auto"/>
              <w:right w:val="single" w:sz="6" w:space="0" w:color="auto"/>
            </w:tcBorders>
          </w:tcPr>
          <w:p w14:paraId="3B2DB5CE" w14:textId="77777777" w:rsidR="008A53DF" w:rsidRDefault="008A53DF" w:rsidP="008A53DF">
            <w:pPr>
              <w:rPr>
                <w:rFonts w:ascii="Times New Roman" w:hAnsi="Times New Roman"/>
              </w:rPr>
            </w:pPr>
            <w:r>
              <w:rPr>
                <w:rFonts w:ascii="Times New Roman" w:hAnsi="Times New Roman"/>
              </w:rPr>
              <w:t>DOCUMENT STATUS SHEET</w:t>
            </w:r>
          </w:p>
        </w:tc>
      </w:tr>
      <w:tr w:rsidR="008A53DF" w14:paraId="6970E3C1" w14:textId="77777777">
        <w:trPr>
          <w:cantSplit/>
        </w:trPr>
        <w:tc>
          <w:tcPr>
            <w:tcW w:w="931" w:type="dxa"/>
            <w:tcBorders>
              <w:top w:val="single" w:sz="6" w:space="0" w:color="auto"/>
              <w:left w:val="single" w:sz="6" w:space="0" w:color="auto"/>
              <w:bottom w:val="single" w:sz="6" w:space="0" w:color="auto"/>
              <w:right w:val="single" w:sz="6" w:space="0" w:color="auto"/>
            </w:tcBorders>
          </w:tcPr>
          <w:p w14:paraId="365E64B9" w14:textId="77777777" w:rsidR="008A53DF" w:rsidRDefault="008A53DF" w:rsidP="008A53DF">
            <w:pPr>
              <w:jc w:val="center"/>
              <w:rPr>
                <w:rFonts w:ascii="Times New Roman" w:hAnsi="Times New Roman"/>
              </w:rPr>
            </w:pPr>
            <w:r>
              <w:rPr>
                <w:rFonts w:ascii="Times New Roman" w:hAnsi="Times New Roman"/>
              </w:rPr>
              <w:t>ISSUE</w:t>
            </w:r>
          </w:p>
        </w:tc>
        <w:tc>
          <w:tcPr>
            <w:tcW w:w="850" w:type="dxa"/>
            <w:tcBorders>
              <w:top w:val="single" w:sz="6" w:space="0" w:color="auto"/>
              <w:left w:val="single" w:sz="6" w:space="0" w:color="auto"/>
              <w:bottom w:val="single" w:sz="6" w:space="0" w:color="auto"/>
              <w:right w:val="single" w:sz="6" w:space="0" w:color="auto"/>
            </w:tcBorders>
          </w:tcPr>
          <w:p w14:paraId="5E4ACB3F" w14:textId="77777777" w:rsidR="008A53DF" w:rsidRDefault="008A53DF" w:rsidP="008A53DF">
            <w:pPr>
              <w:jc w:val="center"/>
              <w:rPr>
                <w:rFonts w:ascii="Times New Roman" w:hAnsi="Times New Roman"/>
              </w:rPr>
            </w:pPr>
            <w:r>
              <w:rPr>
                <w:rFonts w:ascii="Times New Roman" w:hAnsi="Times New Roman"/>
              </w:rPr>
              <w:t>REV</w:t>
            </w:r>
          </w:p>
        </w:tc>
        <w:tc>
          <w:tcPr>
            <w:tcW w:w="1134" w:type="dxa"/>
            <w:tcBorders>
              <w:top w:val="single" w:sz="6" w:space="0" w:color="auto"/>
              <w:left w:val="single" w:sz="6" w:space="0" w:color="auto"/>
              <w:bottom w:val="single" w:sz="6" w:space="0" w:color="auto"/>
              <w:right w:val="single" w:sz="6" w:space="0" w:color="auto"/>
            </w:tcBorders>
          </w:tcPr>
          <w:p w14:paraId="76641902" w14:textId="77777777" w:rsidR="008A53DF" w:rsidRDefault="008A53DF" w:rsidP="008A53DF">
            <w:pPr>
              <w:jc w:val="center"/>
              <w:rPr>
                <w:rFonts w:ascii="Times New Roman" w:hAnsi="Times New Roman"/>
              </w:rPr>
            </w:pPr>
            <w:r>
              <w:rPr>
                <w:rFonts w:ascii="Times New Roman" w:hAnsi="Times New Roman"/>
              </w:rPr>
              <w:t>DATE</w:t>
            </w:r>
          </w:p>
        </w:tc>
        <w:tc>
          <w:tcPr>
            <w:tcW w:w="5370" w:type="dxa"/>
            <w:tcBorders>
              <w:top w:val="single" w:sz="6" w:space="0" w:color="auto"/>
              <w:left w:val="single" w:sz="6" w:space="0" w:color="auto"/>
              <w:bottom w:val="single" w:sz="6" w:space="0" w:color="auto"/>
              <w:right w:val="single" w:sz="6" w:space="0" w:color="auto"/>
            </w:tcBorders>
          </w:tcPr>
          <w:p w14:paraId="79205BDB" w14:textId="77777777" w:rsidR="008A53DF" w:rsidRDefault="008A53DF" w:rsidP="008A53DF">
            <w:pPr>
              <w:rPr>
                <w:rFonts w:ascii="Times New Roman" w:hAnsi="Times New Roman"/>
              </w:rPr>
            </w:pPr>
            <w:r>
              <w:rPr>
                <w:rFonts w:ascii="Times New Roman" w:hAnsi="Times New Roman"/>
              </w:rPr>
              <w:t>REASON FOR CHANGE</w:t>
            </w:r>
          </w:p>
        </w:tc>
      </w:tr>
      <w:tr w:rsidR="008A53DF" w14:paraId="7E108928" w14:textId="77777777">
        <w:trPr>
          <w:cantSplit/>
        </w:trPr>
        <w:tc>
          <w:tcPr>
            <w:tcW w:w="931" w:type="dxa"/>
            <w:tcBorders>
              <w:top w:val="single" w:sz="6" w:space="0" w:color="auto"/>
              <w:left w:val="single" w:sz="6" w:space="0" w:color="auto"/>
              <w:right w:val="single" w:sz="6" w:space="0" w:color="auto"/>
            </w:tcBorders>
          </w:tcPr>
          <w:p w14:paraId="2ADE656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top w:val="single" w:sz="6" w:space="0" w:color="auto"/>
              <w:left w:val="single" w:sz="6" w:space="0" w:color="auto"/>
              <w:right w:val="single" w:sz="6" w:space="0" w:color="auto"/>
            </w:tcBorders>
          </w:tcPr>
          <w:p w14:paraId="30E568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0</w:t>
            </w:r>
          </w:p>
        </w:tc>
        <w:tc>
          <w:tcPr>
            <w:tcW w:w="1134" w:type="dxa"/>
            <w:tcBorders>
              <w:top w:val="single" w:sz="6" w:space="0" w:color="auto"/>
              <w:left w:val="single" w:sz="6" w:space="0" w:color="auto"/>
              <w:right w:val="single" w:sz="6" w:space="0" w:color="auto"/>
            </w:tcBorders>
          </w:tcPr>
          <w:p w14:paraId="6BE5E96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20/10/03</w:t>
            </w:r>
          </w:p>
        </w:tc>
        <w:tc>
          <w:tcPr>
            <w:tcW w:w="5370" w:type="dxa"/>
            <w:tcBorders>
              <w:top w:val="single" w:sz="6" w:space="0" w:color="auto"/>
              <w:left w:val="single" w:sz="6" w:space="0" w:color="auto"/>
              <w:right w:val="single" w:sz="6" w:space="0" w:color="auto"/>
            </w:tcBorders>
          </w:tcPr>
          <w:p w14:paraId="6E3839DB" w14:textId="77777777" w:rsidR="008A53DF" w:rsidRPr="003A67A2" w:rsidRDefault="008A53DF" w:rsidP="008A53DF">
            <w:pPr>
              <w:rPr>
                <w:rFonts w:ascii="Times New Roman" w:hAnsi="Times New Roman"/>
                <w:sz w:val="20"/>
              </w:rPr>
            </w:pPr>
            <w:r w:rsidRPr="003A67A2">
              <w:rPr>
                <w:rFonts w:ascii="Times New Roman" w:hAnsi="Times New Roman"/>
                <w:sz w:val="20"/>
              </w:rPr>
              <w:t>NEW</w:t>
            </w:r>
          </w:p>
        </w:tc>
      </w:tr>
      <w:tr w:rsidR="008A53DF" w14:paraId="67DF701C" w14:textId="77777777">
        <w:trPr>
          <w:cantSplit/>
        </w:trPr>
        <w:tc>
          <w:tcPr>
            <w:tcW w:w="931" w:type="dxa"/>
            <w:tcBorders>
              <w:left w:val="single" w:sz="6" w:space="0" w:color="auto"/>
              <w:right w:val="single" w:sz="6" w:space="0" w:color="auto"/>
            </w:tcBorders>
          </w:tcPr>
          <w:p w14:paraId="5B6AB47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7996F6E"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w:t>
            </w:r>
          </w:p>
        </w:tc>
        <w:tc>
          <w:tcPr>
            <w:tcW w:w="1134" w:type="dxa"/>
            <w:tcBorders>
              <w:left w:val="single" w:sz="6" w:space="0" w:color="auto"/>
              <w:right w:val="single" w:sz="6" w:space="0" w:color="auto"/>
            </w:tcBorders>
          </w:tcPr>
          <w:p w14:paraId="445485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4/11/03</w:t>
            </w:r>
          </w:p>
        </w:tc>
        <w:tc>
          <w:tcPr>
            <w:tcW w:w="5370" w:type="dxa"/>
            <w:tcBorders>
              <w:left w:val="single" w:sz="6" w:space="0" w:color="auto"/>
              <w:right w:val="single" w:sz="6" w:space="0" w:color="auto"/>
            </w:tcBorders>
          </w:tcPr>
          <w:p w14:paraId="79986ECC" w14:textId="77777777" w:rsidR="008A53DF" w:rsidRPr="003A67A2" w:rsidRDefault="008A53DF" w:rsidP="008A53DF">
            <w:pPr>
              <w:rPr>
                <w:rFonts w:ascii="Times New Roman" w:hAnsi="Times New Roman"/>
                <w:sz w:val="20"/>
              </w:rPr>
            </w:pPr>
            <w:r w:rsidRPr="003A67A2">
              <w:rPr>
                <w:rFonts w:ascii="Times New Roman" w:hAnsi="Times New Roman"/>
                <w:sz w:val="20"/>
              </w:rPr>
              <w:t>Revised</w:t>
            </w:r>
          </w:p>
        </w:tc>
      </w:tr>
      <w:tr w:rsidR="008A53DF" w14:paraId="503398A5" w14:textId="77777777">
        <w:trPr>
          <w:cantSplit/>
        </w:trPr>
        <w:tc>
          <w:tcPr>
            <w:tcW w:w="931" w:type="dxa"/>
            <w:tcBorders>
              <w:left w:val="single" w:sz="6" w:space="0" w:color="auto"/>
              <w:right w:val="single" w:sz="6" w:space="0" w:color="auto"/>
            </w:tcBorders>
          </w:tcPr>
          <w:p w14:paraId="01DCC083"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CD20901"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w:t>
            </w:r>
          </w:p>
        </w:tc>
        <w:tc>
          <w:tcPr>
            <w:tcW w:w="1134" w:type="dxa"/>
            <w:tcBorders>
              <w:left w:val="single" w:sz="6" w:space="0" w:color="auto"/>
              <w:right w:val="single" w:sz="6" w:space="0" w:color="auto"/>
            </w:tcBorders>
          </w:tcPr>
          <w:p w14:paraId="70B033AB"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5/12/03</w:t>
            </w:r>
          </w:p>
        </w:tc>
        <w:tc>
          <w:tcPr>
            <w:tcW w:w="5370" w:type="dxa"/>
            <w:tcBorders>
              <w:left w:val="single" w:sz="6" w:space="0" w:color="auto"/>
              <w:right w:val="single" w:sz="6" w:space="0" w:color="auto"/>
            </w:tcBorders>
          </w:tcPr>
          <w:p w14:paraId="32BB22D2"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Revised to include surface emission and the retrieval of ground temperature. </w:t>
            </w:r>
          </w:p>
        </w:tc>
      </w:tr>
      <w:tr w:rsidR="008A53DF" w14:paraId="672C97E1" w14:textId="77777777">
        <w:trPr>
          <w:cantSplit/>
        </w:trPr>
        <w:tc>
          <w:tcPr>
            <w:tcW w:w="931" w:type="dxa"/>
            <w:tcBorders>
              <w:left w:val="single" w:sz="6" w:space="0" w:color="auto"/>
              <w:right w:val="single" w:sz="6" w:space="0" w:color="auto"/>
            </w:tcBorders>
          </w:tcPr>
          <w:p w14:paraId="6673E148"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069684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w:t>
            </w:r>
          </w:p>
        </w:tc>
        <w:tc>
          <w:tcPr>
            <w:tcW w:w="1134" w:type="dxa"/>
            <w:tcBorders>
              <w:left w:val="single" w:sz="6" w:space="0" w:color="auto"/>
              <w:right w:val="single" w:sz="6" w:space="0" w:color="auto"/>
            </w:tcBorders>
          </w:tcPr>
          <w:p w14:paraId="575AEB8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10/2/04</w:t>
            </w:r>
          </w:p>
        </w:tc>
        <w:tc>
          <w:tcPr>
            <w:tcW w:w="5370" w:type="dxa"/>
            <w:tcBorders>
              <w:left w:val="single" w:sz="6" w:space="0" w:color="auto"/>
              <w:right w:val="single" w:sz="6" w:space="0" w:color="auto"/>
            </w:tcBorders>
          </w:tcPr>
          <w:p w14:paraId="560A60B3" w14:textId="77777777" w:rsidR="008A53DF" w:rsidRPr="003A67A2" w:rsidRDefault="008A53DF" w:rsidP="008A53DF">
            <w:pPr>
              <w:rPr>
                <w:rFonts w:ascii="Times New Roman" w:hAnsi="Times New Roman"/>
                <w:sz w:val="20"/>
              </w:rPr>
            </w:pPr>
            <w:r w:rsidRPr="003A67A2">
              <w:rPr>
                <w:rFonts w:ascii="Times New Roman" w:hAnsi="Times New Roman"/>
                <w:sz w:val="20"/>
              </w:rPr>
              <w:t>Revised to include averaging over several observation geometries for numerical fov-averaging</w:t>
            </w:r>
          </w:p>
        </w:tc>
      </w:tr>
      <w:tr w:rsidR="008A53DF" w14:paraId="48ACB1A5" w14:textId="77777777">
        <w:trPr>
          <w:cantSplit/>
        </w:trPr>
        <w:tc>
          <w:tcPr>
            <w:tcW w:w="931" w:type="dxa"/>
            <w:tcBorders>
              <w:left w:val="single" w:sz="6" w:space="0" w:color="auto"/>
              <w:right w:val="single" w:sz="6" w:space="0" w:color="auto"/>
            </w:tcBorders>
          </w:tcPr>
          <w:p w14:paraId="34CB7F4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7DDFDB1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4</w:t>
            </w:r>
          </w:p>
        </w:tc>
        <w:tc>
          <w:tcPr>
            <w:tcW w:w="1134" w:type="dxa"/>
            <w:tcBorders>
              <w:left w:val="single" w:sz="6" w:space="0" w:color="auto"/>
              <w:right w:val="single" w:sz="6" w:space="0" w:color="auto"/>
            </w:tcBorders>
          </w:tcPr>
          <w:p w14:paraId="0FE579BF"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20/8/04</w:t>
            </w:r>
          </w:p>
        </w:tc>
        <w:tc>
          <w:tcPr>
            <w:tcW w:w="5370" w:type="dxa"/>
            <w:tcBorders>
              <w:left w:val="single" w:sz="6" w:space="0" w:color="auto"/>
              <w:right w:val="single" w:sz="6" w:space="0" w:color="auto"/>
            </w:tcBorders>
          </w:tcPr>
          <w:p w14:paraId="717C4D41" w14:textId="77777777" w:rsidR="008A53DF" w:rsidRPr="003A67A2" w:rsidRDefault="008A53DF" w:rsidP="008A53DF">
            <w:pPr>
              <w:rPr>
                <w:rFonts w:ascii="Times New Roman" w:hAnsi="Times New Roman"/>
                <w:sz w:val="20"/>
              </w:rPr>
            </w:pPr>
            <w:r w:rsidRPr="003A67A2">
              <w:rPr>
                <w:rFonts w:ascii="Times New Roman" w:hAnsi="Times New Roman"/>
                <w:sz w:val="20"/>
              </w:rPr>
              <w:t>Revised to change handling of forward errors and also to read in previous retrieval results where available</w:t>
            </w:r>
          </w:p>
        </w:tc>
      </w:tr>
      <w:tr w:rsidR="008A53DF" w14:paraId="38F5902A" w14:textId="77777777">
        <w:trPr>
          <w:cantSplit/>
        </w:trPr>
        <w:tc>
          <w:tcPr>
            <w:tcW w:w="931" w:type="dxa"/>
            <w:tcBorders>
              <w:left w:val="single" w:sz="6" w:space="0" w:color="auto"/>
              <w:right w:val="single" w:sz="6" w:space="0" w:color="auto"/>
            </w:tcBorders>
          </w:tcPr>
          <w:p w14:paraId="2427EAA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2A629942"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5</w:t>
            </w:r>
          </w:p>
        </w:tc>
        <w:tc>
          <w:tcPr>
            <w:tcW w:w="1134" w:type="dxa"/>
            <w:tcBorders>
              <w:left w:val="single" w:sz="6" w:space="0" w:color="auto"/>
              <w:right w:val="single" w:sz="6" w:space="0" w:color="auto"/>
            </w:tcBorders>
          </w:tcPr>
          <w:p w14:paraId="239E4B7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10/9/04</w:t>
            </w:r>
          </w:p>
        </w:tc>
        <w:tc>
          <w:tcPr>
            <w:tcW w:w="5370" w:type="dxa"/>
            <w:tcBorders>
              <w:left w:val="single" w:sz="6" w:space="0" w:color="auto"/>
              <w:right w:val="single" w:sz="6" w:space="0" w:color="auto"/>
            </w:tcBorders>
          </w:tcPr>
          <w:p w14:paraId="0AC23A46"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calculation of spectra in either wavelength or wavenumber space.</w:t>
            </w:r>
          </w:p>
          <w:p w14:paraId="584256AF"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scattering calculations (although with discrete calculation of Jacobian rather than implicit or ‘gradient’ method.</w:t>
            </w:r>
          </w:p>
          <w:p w14:paraId="04046DD1" w14:textId="77777777" w:rsidR="008A53DF" w:rsidRPr="003A67A2" w:rsidRDefault="008A53DF" w:rsidP="008A53DF">
            <w:pPr>
              <w:rPr>
                <w:rFonts w:ascii="Times New Roman" w:hAnsi="Times New Roman"/>
                <w:sz w:val="20"/>
              </w:rPr>
            </w:pPr>
            <w:r w:rsidRPr="003A67A2">
              <w:rPr>
                <w:rFonts w:ascii="Times New Roman" w:hAnsi="Times New Roman"/>
                <w:sz w:val="20"/>
              </w:rPr>
              <w:t>Updated method of calculating gain matrix and averaging kernels</w:t>
            </w:r>
          </w:p>
        </w:tc>
      </w:tr>
      <w:tr w:rsidR="008A53DF" w14:paraId="0E2F9624" w14:textId="77777777">
        <w:trPr>
          <w:cantSplit/>
        </w:trPr>
        <w:tc>
          <w:tcPr>
            <w:tcW w:w="931" w:type="dxa"/>
            <w:tcBorders>
              <w:left w:val="single" w:sz="6" w:space="0" w:color="auto"/>
              <w:right w:val="single" w:sz="6" w:space="0" w:color="auto"/>
            </w:tcBorders>
          </w:tcPr>
          <w:p w14:paraId="3FA87FA9"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right w:val="single" w:sz="6" w:space="0" w:color="auto"/>
            </w:tcBorders>
          </w:tcPr>
          <w:p w14:paraId="3E365F8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6</w:t>
            </w:r>
          </w:p>
        </w:tc>
        <w:tc>
          <w:tcPr>
            <w:tcW w:w="1134" w:type="dxa"/>
            <w:tcBorders>
              <w:left w:val="single" w:sz="6" w:space="0" w:color="auto"/>
              <w:right w:val="single" w:sz="6" w:space="0" w:color="auto"/>
            </w:tcBorders>
          </w:tcPr>
          <w:p w14:paraId="46FB451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18/2/05</w:t>
            </w:r>
          </w:p>
        </w:tc>
        <w:tc>
          <w:tcPr>
            <w:tcW w:w="5370" w:type="dxa"/>
            <w:tcBorders>
              <w:left w:val="single" w:sz="6" w:space="0" w:color="auto"/>
              <w:right w:val="single" w:sz="6" w:space="0" w:color="auto"/>
            </w:tcBorders>
          </w:tcPr>
          <w:p w14:paraId="309639AE" w14:textId="77777777" w:rsidR="008A53DF" w:rsidRPr="003A67A2" w:rsidRDefault="008A53DF" w:rsidP="008A53DF">
            <w:pPr>
              <w:rPr>
                <w:rFonts w:ascii="Times New Roman" w:hAnsi="Times New Roman"/>
                <w:sz w:val="20"/>
              </w:rPr>
            </w:pPr>
            <w:r w:rsidRPr="003A67A2">
              <w:rPr>
                <w:rFonts w:ascii="Times New Roman" w:hAnsi="Times New Roman"/>
                <w:sz w:val="20"/>
              </w:rPr>
              <w:t>Major overhaul to allow for analysis if multiple field-of-view-averaged observations, such as a set of limb views.</w:t>
            </w:r>
          </w:p>
        </w:tc>
      </w:tr>
      <w:tr w:rsidR="008A53DF" w14:paraId="5D0212F4" w14:textId="77777777">
        <w:trPr>
          <w:cantSplit/>
        </w:trPr>
        <w:tc>
          <w:tcPr>
            <w:tcW w:w="931" w:type="dxa"/>
            <w:tcBorders>
              <w:left w:val="single" w:sz="6" w:space="0" w:color="auto"/>
              <w:bottom w:val="single" w:sz="6" w:space="0" w:color="auto"/>
              <w:right w:val="single" w:sz="6" w:space="0" w:color="auto"/>
            </w:tcBorders>
          </w:tcPr>
          <w:p w14:paraId="529F92F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ED59D7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7</w:t>
            </w:r>
          </w:p>
        </w:tc>
        <w:tc>
          <w:tcPr>
            <w:tcW w:w="1134" w:type="dxa"/>
            <w:tcBorders>
              <w:left w:val="single" w:sz="6" w:space="0" w:color="auto"/>
              <w:bottom w:val="single" w:sz="6" w:space="0" w:color="auto"/>
              <w:right w:val="single" w:sz="6" w:space="0" w:color="auto"/>
            </w:tcBorders>
          </w:tcPr>
          <w:p w14:paraId="7406BD9D"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31/3/05</w:t>
            </w:r>
          </w:p>
        </w:tc>
        <w:tc>
          <w:tcPr>
            <w:tcW w:w="5370" w:type="dxa"/>
            <w:tcBorders>
              <w:left w:val="single" w:sz="6" w:space="0" w:color="auto"/>
              <w:bottom w:val="single" w:sz="6" w:space="0" w:color="auto"/>
              <w:right w:val="single" w:sz="6" w:space="0" w:color="auto"/>
            </w:tcBorders>
          </w:tcPr>
          <w:p w14:paraId="41A512A4" w14:textId="77777777" w:rsidR="008A53DF" w:rsidRPr="003A67A2" w:rsidRDefault="008A53DF" w:rsidP="008A53DF">
            <w:pPr>
              <w:rPr>
                <w:rFonts w:ascii="Times New Roman" w:hAnsi="Times New Roman"/>
                <w:sz w:val="20"/>
              </w:rPr>
            </w:pPr>
            <w:r w:rsidRPr="003A67A2">
              <w:rPr>
                <w:rFonts w:ascii="Times New Roman" w:hAnsi="Times New Roman"/>
                <w:sz w:val="20"/>
              </w:rPr>
              <w:t xml:space="preserve">Allows error propagation of previous retrievals and also allows previous retrievals to set a priori. </w:t>
            </w:r>
          </w:p>
          <w:p w14:paraId="74C8F8EA" w14:textId="77777777" w:rsidR="008A53DF" w:rsidRPr="003A67A2" w:rsidRDefault="008A53DF" w:rsidP="008A53DF">
            <w:pPr>
              <w:rPr>
                <w:rFonts w:ascii="Times New Roman" w:hAnsi="Times New Roman"/>
                <w:sz w:val="20"/>
              </w:rPr>
            </w:pPr>
            <w:r w:rsidRPr="003A67A2">
              <w:rPr>
                <w:rFonts w:ascii="Times New Roman" w:hAnsi="Times New Roman"/>
                <w:sz w:val="20"/>
              </w:rPr>
              <w:t>Channel filter integration also added.</w:t>
            </w:r>
          </w:p>
        </w:tc>
      </w:tr>
      <w:tr w:rsidR="008A53DF" w14:paraId="55F1D385" w14:textId="77777777">
        <w:trPr>
          <w:cantSplit/>
        </w:trPr>
        <w:tc>
          <w:tcPr>
            <w:tcW w:w="931" w:type="dxa"/>
            <w:tcBorders>
              <w:left w:val="single" w:sz="6" w:space="0" w:color="auto"/>
              <w:bottom w:val="single" w:sz="6" w:space="0" w:color="auto"/>
              <w:right w:val="single" w:sz="6" w:space="0" w:color="auto"/>
            </w:tcBorders>
          </w:tcPr>
          <w:p w14:paraId="339E14D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292AC7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8</w:t>
            </w:r>
          </w:p>
        </w:tc>
        <w:tc>
          <w:tcPr>
            <w:tcW w:w="1134" w:type="dxa"/>
            <w:tcBorders>
              <w:left w:val="single" w:sz="6" w:space="0" w:color="auto"/>
              <w:bottom w:val="single" w:sz="6" w:space="0" w:color="auto"/>
              <w:right w:val="single" w:sz="6" w:space="0" w:color="auto"/>
            </w:tcBorders>
          </w:tcPr>
          <w:p w14:paraId="5FF00137"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21/7/05</w:t>
            </w:r>
          </w:p>
        </w:tc>
        <w:tc>
          <w:tcPr>
            <w:tcW w:w="5370" w:type="dxa"/>
            <w:tcBorders>
              <w:left w:val="single" w:sz="6" w:space="0" w:color="auto"/>
              <w:bottom w:val="single" w:sz="6" w:space="0" w:color="auto"/>
              <w:right w:val="single" w:sz="6" w:space="0" w:color="auto"/>
            </w:tcBorders>
          </w:tcPr>
          <w:p w14:paraId="156B719A" w14:textId="77777777" w:rsidR="008A53DF" w:rsidRPr="003A67A2" w:rsidRDefault="008A53DF" w:rsidP="008A53DF">
            <w:pPr>
              <w:rPr>
                <w:rFonts w:ascii="Times New Roman" w:hAnsi="Times New Roman"/>
                <w:sz w:val="20"/>
              </w:rPr>
            </w:pPr>
            <w:r w:rsidRPr="003A67A2">
              <w:rPr>
                <w:rFonts w:ascii="Times New Roman" w:hAnsi="Times New Roman"/>
                <w:sz w:val="20"/>
              </w:rPr>
              <w:t>Updated to allow use of channel-integrated k-tables. Also modified to allow different number of spectral points at different angles.</w:t>
            </w:r>
          </w:p>
        </w:tc>
      </w:tr>
      <w:tr w:rsidR="008A53DF" w14:paraId="6ED9CA2F" w14:textId="77777777">
        <w:trPr>
          <w:cantSplit/>
        </w:trPr>
        <w:tc>
          <w:tcPr>
            <w:tcW w:w="931" w:type="dxa"/>
            <w:tcBorders>
              <w:left w:val="single" w:sz="6" w:space="0" w:color="auto"/>
              <w:bottom w:val="single" w:sz="6" w:space="0" w:color="auto"/>
              <w:right w:val="single" w:sz="6" w:space="0" w:color="auto"/>
            </w:tcBorders>
          </w:tcPr>
          <w:p w14:paraId="394C8675"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7CF1AFC"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9</w:t>
            </w:r>
          </w:p>
        </w:tc>
        <w:tc>
          <w:tcPr>
            <w:tcW w:w="1134" w:type="dxa"/>
            <w:tcBorders>
              <w:left w:val="single" w:sz="6" w:space="0" w:color="auto"/>
              <w:bottom w:val="single" w:sz="6" w:space="0" w:color="auto"/>
              <w:right w:val="single" w:sz="6" w:space="0" w:color="auto"/>
            </w:tcBorders>
          </w:tcPr>
          <w:p w14:paraId="6F4AFF46"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20/11/05</w:t>
            </w:r>
          </w:p>
        </w:tc>
        <w:tc>
          <w:tcPr>
            <w:tcW w:w="5370" w:type="dxa"/>
            <w:tcBorders>
              <w:left w:val="single" w:sz="6" w:space="0" w:color="auto"/>
              <w:bottom w:val="single" w:sz="6" w:space="0" w:color="auto"/>
              <w:right w:val="single" w:sz="6" w:space="0" w:color="auto"/>
            </w:tcBorders>
          </w:tcPr>
          <w:p w14:paraId="2B301671" w14:textId="77777777" w:rsidR="008A53DF" w:rsidRPr="003A67A2" w:rsidRDefault="008A53DF" w:rsidP="008A53DF">
            <w:pPr>
              <w:rPr>
                <w:rFonts w:ascii="Times New Roman" w:hAnsi="Times New Roman"/>
                <w:sz w:val="20"/>
              </w:rPr>
            </w:pPr>
            <w:r w:rsidRPr="003A67A2">
              <w:rPr>
                <w:rFonts w:ascii="Times New Roman" w:hAnsi="Times New Roman"/>
                <w:sz w:val="20"/>
              </w:rPr>
              <w:t>Updates to allow: 1) scattering at limb, 2) retrieval of surface albedo spectra and 3) retrieval of tangent height correction for limb observations.</w:t>
            </w:r>
          </w:p>
        </w:tc>
      </w:tr>
      <w:tr w:rsidR="008A53DF" w14:paraId="06843DFB" w14:textId="77777777">
        <w:trPr>
          <w:cantSplit/>
        </w:trPr>
        <w:tc>
          <w:tcPr>
            <w:tcW w:w="931" w:type="dxa"/>
            <w:tcBorders>
              <w:left w:val="single" w:sz="6" w:space="0" w:color="auto"/>
              <w:bottom w:val="single" w:sz="6" w:space="0" w:color="auto"/>
              <w:right w:val="single" w:sz="6" w:space="0" w:color="auto"/>
            </w:tcBorders>
          </w:tcPr>
          <w:p w14:paraId="342E64D0"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72DE3D3A" w14:textId="77777777" w:rsidR="008A53DF" w:rsidRPr="003A67A2" w:rsidRDefault="008A53DF" w:rsidP="008A53DF">
            <w:pPr>
              <w:jc w:val="center"/>
              <w:rPr>
                <w:rFonts w:ascii="Times New Roman" w:hAnsi="Times New Roman"/>
                <w:sz w:val="20"/>
              </w:rPr>
            </w:pPr>
            <w:r w:rsidRPr="003A67A2">
              <w:rPr>
                <w:rFonts w:ascii="Times New Roman" w:hAnsi="Times New Roman"/>
                <w:sz w:val="20"/>
              </w:rPr>
              <w:t>10</w:t>
            </w:r>
          </w:p>
        </w:tc>
        <w:tc>
          <w:tcPr>
            <w:tcW w:w="1134" w:type="dxa"/>
            <w:tcBorders>
              <w:left w:val="single" w:sz="6" w:space="0" w:color="auto"/>
              <w:bottom w:val="single" w:sz="6" w:space="0" w:color="auto"/>
              <w:right w:val="single" w:sz="6" w:space="0" w:color="auto"/>
            </w:tcBorders>
          </w:tcPr>
          <w:p w14:paraId="52DFC6B7" w14:textId="77777777" w:rsidR="008A53DF" w:rsidRPr="003A67A2" w:rsidRDefault="008A53DF" w:rsidP="008A53DF">
            <w:pPr>
              <w:jc w:val="center"/>
              <w:rPr>
                <w:rFonts w:ascii="Times New Roman" w:hAnsi="Times New Roman"/>
                <w:sz w:val="20"/>
              </w:rPr>
            </w:pPr>
            <w:r>
              <w:rPr>
                <w:rFonts w:ascii="Times New Roman" w:hAnsi="Times New Roman"/>
                <w:sz w:val="20"/>
              </w:rPr>
              <w:t>30</w:t>
            </w:r>
            <w:r w:rsidRPr="003A67A2">
              <w:rPr>
                <w:rFonts w:ascii="Times New Roman" w:hAnsi="Times New Roman"/>
                <w:sz w:val="20"/>
              </w:rPr>
              <w:t>/6/06</w:t>
            </w:r>
          </w:p>
        </w:tc>
        <w:tc>
          <w:tcPr>
            <w:tcW w:w="5370" w:type="dxa"/>
            <w:tcBorders>
              <w:left w:val="single" w:sz="6" w:space="0" w:color="auto"/>
              <w:bottom w:val="single" w:sz="6" w:space="0" w:color="auto"/>
              <w:right w:val="single" w:sz="6" w:space="0" w:color="auto"/>
            </w:tcBorders>
          </w:tcPr>
          <w:p w14:paraId="6DD74301" w14:textId="77777777" w:rsidR="008A53DF" w:rsidRDefault="008A53DF" w:rsidP="008A53DF">
            <w:pPr>
              <w:rPr>
                <w:rFonts w:ascii="Times New Roman" w:hAnsi="Times New Roman"/>
                <w:sz w:val="20"/>
              </w:rPr>
            </w:pPr>
            <w:r w:rsidRPr="003A67A2">
              <w:rPr>
                <w:rFonts w:ascii="Times New Roman" w:hAnsi="Times New Roman"/>
                <w:sz w:val="20"/>
              </w:rPr>
              <w:t>Extra LIN=3 option added to use previous retrievals in a more generalised way.</w:t>
            </w:r>
          </w:p>
          <w:p w14:paraId="7632661C" w14:textId="77777777" w:rsidR="008A53DF" w:rsidRPr="003A67A2" w:rsidRDefault="008A53DF" w:rsidP="008A53DF">
            <w:pPr>
              <w:rPr>
                <w:rFonts w:ascii="Times New Roman" w:hAnsi="Times New Roman"/>
                <w:sz w:val="20"/>
              </w:rPr>
            </w:pPr>
            <w:r>
              <w:rPr>
                <w:rFonts w:ascii="Times New Roman" w:hAnsi="Times New Roman"/>
                <w:sz w:val="20"/>
              </w:rPr>
              <w:t>Also added new continuous a priori profile definition which allows for the profile to vary with latitude.</w:t>
            </w:r>
          </w:p>
        </w:tc>
      </w:tr>
      <w:tr w:rsidR="008A53DF" w14:paraId="202A883F" w14:textId="77777777">
        <w:trPr>
          <w:cantSplit/>
        </w:trPr>
        <w:tc>
          <w:tcPr>
            <w:tcW w:w="931" w:type="dxa"/>
            <w:tcBorders>
              <w:left w:val="single" w:sz="6" w:space="0" w:color="auto"/>
              <w:bottom w:val="single" w:sz="6" w:space="0" w:color="auto"/>
              <w:right w:val="single" w:sz="6" w:space="0" w:color="auto"/>
            </w:tcBorders>
          </w:tcPr>
          <w:p w14:paraId="1A4A78C3" w14:textId="77777777" w:rsidR="008A53DF" w:rsidRPr="003A67A2"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6079B9F" w14:textId="77777777" w:rsidR="008A53DF" w:rsidRPr="003A67A2" w:rsidRDefault="008A53DF" w:rsidP="008A53DF">
            <w:pPr>
              <w:jc w:val="center"/>
              <w:rPr>
                <w:rFonts w:ascii="Times New Roman" w:hAnsi="Times New Roman"/>
                <w:sz w:val="20"/>
              </w:rPr>
            </w:pPr>
            <w:r>
              <w:rPr>
                <w:rFonts w:ascii="Times New Roman" w:hAnsi="Times New Roman"/>
                <w:sz w:val="20"/>
              </w:rPr>
              <w:t>11</w:t>
            </w:r>
          </w:p>
        </w:tc>
        <w:tc>
          <w:tcPr>
            <w:tcW w:w="1134" w:type="dxa"/>
            <w:tcBorders>
              <w:left w:val="single" w:sz="6" w:space="0" w:color="auto"/>
              <w:bottom w:val="single" w:sz="6" w:space="0" w:color="auto"/>
              <w:right w:val="single" w:sz="6" w:space="0" w:color="auto"/>
            </w:tcBorders>
          </w:tcPr>
          <w:p w14:paraId="5CE9E0E0" w14:textId="77777777" w:rsidR="008A53DF" w:rsidRDefault="008A53DF" w:rsidP="008A53DF">
            <w:pPr>
              <w:jc w:val="center"/>
              <w:rPr>
                <w:rFonts w:ascii="Times New Roman" w:hAnsi="Times New Roman"/>
                <w:sz w:val="20"/>
              </w:rPr>
            </w:pPr>
            <w:r>
              <w:rPr>
                <w:rFonts w:ascii="Times New Roman" w:hAnsi="Times New Roman"/>
                <w:sz w:val="20"/>
              </w:rPr>
              <w:t>13/10/06</w:t>
            </w:r>
          </w:p>
        </w:tc>
        <w:tc>
          <w:tcPr>
            <w:tcW w:w="5370" w:type="dxa"/>
            <w:tcBorders>
              <w:left w:val="single" w:sz="6" w:space="0" w:color="auto"/>
              <w:bottom w:val="single" w:sz="6" w:space="0" w:color="auto"/>
              <w:right w:val="single" w:sz="6" w:space="0" w:color="auto"/>
            </w:tcBorders>
          </w:tcPr>
          <w:p w14:paraId="1364E179" w14:textId="77777777" w:rsidR="008A53DF" w:rsidRPr="003A67A2" w:rsidRDefault="008A53DF" w:rsidP="008A53DF">
            <w:pPr>
              <w:rPr>
                <w:rFonts w:ascii="Times New Roman" w:hAnsi="Times New Roman"/>
                <w:sz w:val="20"/>
              </w:rPr>
            </w:pPr>
            <w:r>
              <w:rPr>
                <w:rFonts w:ascii="Times New Roman" w:hAnsi="Times New Roman"/>
                <w:sz w:val="20"/>
              </w:rPr>
              <w:t>Added new profile definition.</w:t>
            </w:r>
          </w:p>
        </w:tc>
      </w:tr>
      <w:tr w:rsidR="008A53DF" w14:paraId="286D7E7E" w14:textId="77777777">
        <w:trPr>
          <w:cantSplit/>
        </w:trPr>
        <w:tc>
          <w:tcPr>
            <w:tcW w:w="931" w:type="dxa"/>
            <w:tcBorders>
              <w:left w:val="single" w:sz="6" w:space="0" w:color="auto"/>
              <w:bottom w:val="single" w:sz="6" w:space="0" w:color="auto"/>
              <w:right w:val="single" w:sz="6" w:space="0" w:color="auto"/>
            </w:tcBorders>
          </w:tcPr>
          <w:p w14:paraId="1AB98F96"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5BC637E5" w14:textId="77777777" w:rsidR="008A53DF" w:rsidRDefault="008A53DF" w:rsidP="008A53DF">
            <w:pPr>
              <w:jc w:val="center"/>
              <w:rPr>
                <w:rFonts w:ascii="Times New Roman" w:hAnsi="Times New Roman"/>
                <w:sz w:val="20"/>
              </w:rPr>
            </w:pPr>
            <w:r>
              <w:rPr>
                <w:rFonts w:ascii="Times New Roman" w:hAnsi="Times New Roman"/>
                <w:sz w:val="20"/>
              </w:rPr>
              <w:t>12</w:t>
            </w:r>
          </w:p>
        </w:tc>
        <w:tc>
          <w:tcPr>
            <w:tcW w:w="1134" w:type="dxa"/>
            <w:tcBorders>
              <w:left w:val="single" w:sz="6" w:space="0" w:color="auto"/>
              <w:bottom w:val="single" w:sz="6" w:space="0" w:color="auto"/>
              <w:right w:val="single" w:sz="6" w:space="0" w:color="auto"/>
            </w:tcBorders>
          </w:tcPr>
          <w:p w14:paraId="5E5B3431" w14:textId="77777777" w:rsidR="008A53DF" w:rsidRDefault="008A53DF" w:rsidP="008A53DF">
            <w:pPr>
              <w:jc w:val="center"/>
              <w:rPr>
                <w:rFonts w:ascii="Times New Roman" w:hAnsi="Times New Roman"/>
                <w:sz w:val="20"/>
              </w:rPr>
            </w:pPr>
            <w:r>
              <w:rPr>
                <w:rFonts w:ascii="Times New Roman" w:hAnsi="Times New Roman"/>
                <w:sz w:val="20"/>
              </w:rPr>
              <w:t>27/11/06</w:t>
            </w:r>
          </w:p>
        </w:tc>
        <w:tc>
          <w:tcPr>
            <w:tcW w:w="5370" w:type="dxa"/>
            <w:tcBorders>
              <w:left w:val="single" w:sz="6" w:space="0" w:color="auto"/>
              <w:bottom w:val="single" w:sz="6" w:space="0" w:color="auto"/>
              <w:right w:val="single" w:sz="6" w:space="0" w:color="auto"/>
            </w:tcBorders>
          </w:tcPr>
          <w:p w14:paraId="6BEE1A22" w14:textId="77777777" w:rsidR="008A53DF" w:rsidRDefault="008A53DF" w:rsidP="008A53DF">
            <w:pPr>
              <w:rPr>
                <w:rFonts w:ascii="Times New Roman" w:hAnsi="Times New Roman"/>
                <w:sz w:val="20"/>
              </w:rPr>
            </w:pPr>
            <w:r>
              <w:rPr>
                <w:rFonts w:ascii="Times New Roman" w:hAnsi="Times New Roman"/>
                <w:sz w:val="20"/>
              </w:rPr>
              <w:t>Updated for retrieving the pressure at a given altitude for Mars/MCS retrievals.</w:t>
            </w:r>
          </w:p>
        </w:tc>
      </w:tr>
      <w:tr w:rsidR="008A53DF" w14:paraId="7BFB1D43" w14:textId="77777777">
        <w:trPr>
          <w:cantSplit/>
        </w:trPr>
        <w:tc>
          <w:tcPr>
            <w:tcW w:w="931" w:type="dxa"/>
            <w:tcBorders>
              <w:left w:val="single" w:sz="6" w:space="0" w:color="auto"/>
              <w:bottom w:val="single" w:sz="6" w:space="0" w:color="auto"/>
              <w:right w:val="single" w:sz="6" w:space="0" w:color="auto"/>
            </w:tcBorders>
          </w:tcPr>
          <w:p w14:paraId="0B9A703C"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D053B6" w14:textId="77777777" w:rsidR="008A53DF" w:rsidRDefault="008A53DF" w:rsidP="008A53DF">
            <w:pPr>
              <w:jc w:val="center"/>
              <w:rPr>
                <w:rFonts w:ascii="Times New Roman" w:hAnsi="Times New Roman"/>
                <w:sz w:val="20"/>
              </w:rPr>
            </w:pPr>
            <w:r>
              <w:rPr>
                <w:rFonts w:ascii="Times New Roman" w:hAnsi="Times New Roman"/>
                <w:sz w:val="20"/>
              </w:rPr>
              <w:t>13</w:t>
            </w:r>
          </w:p>
        </w:tc>
        <w:tc>
          <w:tcPr>
            <w:tcW w:w="1134" w:type="dxa"/>
            <w:tcBorders>
              <w:left w:val="single" w:sz="6" w:space="0" w:color="auto"/>
              <w:bottom w:val="single" w:sz="6" w:space="0" w:color="auto"/>
              <w:right w:val="single" w:sz="6" w:space="0" w:color="auto"/>
            </w:tcBorders>
          </w:tcPr>
          <w:p w14:paraId="59284382" w14:textId="77777777" w:rsidR="008A53DF" w:rsidRDefault="008A53DF" w:rsidP="008A53DF">
            <w:pPr>
              <w:jc w:val="center"/>
              <w:rPr>
                <w:rFonts w:ascii="Times New Roman" w:hAnsi="Times New Roman"/>
                <w:sz w:val="20"/>
              </w:rPr>
            </w:pPr>
            <w:r>
              <w:rPr>
                <w:rFonts w:ascii="Times New Roman" w:hAnsi="Times New Roman"/>
                <w:sz w:val="20"/>
              </w:rPr>
              <w:t>3/4/07</w:t>
            </w:r>
          </w:p>
        </w:tc>
        <w:tc>
          <w:tcPr>
            <w:tcW w:w="5370" w:type="dxa"/>
            <w:tcBorders>
              <w:left w:val="single" w:sz="6" w:space="0" w:color="auto"/>
              <w:bottom w:val="single" w:sz="6" w:space="0" w:color="auto"/>
              <w:right w:val="single" w:sz="6" w:space="0" w:color="auto"/>
            </w:tcBorders>
          </w:tcPr>
          <w:p w14:paraId="78B2BC9F" w14:textId="77777777" w:rsidR="008A53DF" w:rsidRDefault="008A53DF" w:rsidP="008A53DF">
            <w:pPr>
              <w:rPr>
                <w:rFonts w:ascii="Times New Roman" w:hAnsi="Times New Roman"/>
                <w:sz w:val="20"/>
              </w:rPr>
            </w:pPr>
            <w:r>
              <w:rPr>
                <w:rFonts w:ascii="Times New Roman" w:hAnsi="Times New Roman"/>
                <w:sz w:val="20"/>
              </w:rPr>
              <w:t>Added fractional cloud cover retrieval</w:t>
            </w:r>
          </w:p>
        </w:tc>
      </w:tr>
      <w:tr w:rsidR="008A53DF" w14:paraId="4B061981" w14:textId="77777777">
        <w:trPr>
          <w:cantSplit/>
        </w:trPr>
        <w:tc>
          <w:tcPr>
            <w:tcW w:w="931" w:type="dxa"/>
            <w:tcBorders>
              <w:left w:val="single" w:sz="6" w:space="0" w:color="auto"/>
              <w:bottom w:val="single" w:sz="6" w:space="0" w:color="auto"/>
              <w:right w:val="single" w:sz="6" w:space="0" w:color="auto"/>
            </w:tcBorders>
          </w:tcPr>
          <w:p w14:paraId="6B9E9D21"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3EFEFCB1" w14:textId="77777777" w:rsidR="008A53DF" w:rsidRDefault="008A53DF" w:rsidP="008A53DF">
            <w:pPr>
              <w:jc w:val="center"/>
              <w:rPr>
                <w:rFonts w:ascii="Times New Roman" w:hAnsi="Times New Roman"/>
                <w:sz w:val="20"/>
              </w:rPr>
            </w:pPr>
            <w:r>
              <w:rPr>
                <w:rFonts w:ascii="Times New Roman" w:hAnsi="Times New Roman"/>
                <w:sz w:val="20"/>
              </w:rPr>
              <w:t>14</w:t>
            </w:r>
          </w:p>
        </w:tc>
        <w:tc>
          <w:tcPr>
            <w:tcW w:w="1134" w:type="dxa"/>
            <w:tcBorders>
              <w:left w:val="single" w:sz="6" w:space="0" w:color="auto"/>
              <w:bottom w:val="single" w:sz="6" w:space="0" w:color="auto"/>
              <w:right w:val="single" w:sz="6" w:space="0" w:color="auto"/>
            </w:tcBorders>
          </w:tcPr>
          <w:p w14:paraId="5730D5F6" w14:textId="77777777" w:rsidR="008A53DF" w:rsidRDefault="008A53DF" w:rsidP="008A53DF">
            <w:pPr>
              <w:jc w:val="center"/>
              <w:rPr>
                <w:rFonts w:ascii="Times New Roman" w:hAnsi="Times New Roman"/>
                <w:sz w:val="20"/>
              </w:rPr>
            </w:pPr>
            <w:r>
              <w:rPr>
                <w:rFonts w:ascii="Times New Roman" w:hAnsi="Times New Roman"/>
                <w:sz w:val="20"/>
              </w:rPr>
              <w:t>5/10/09</w:t>
            </w:r>
          </w:p>
        </w:tc>
        <w:tc>
          <w:tcPr>
            <w:tcW w:w="5370" w:type="dxa"/>
            <w:tcBorders>
              <w:left w:val="single" w:sz="6" w:space="0" w:color="auto"/>
              <w:bottom w:val="single" w:sz="6" w:space="0" w:color="auto"/>
              <w:right w:val="single" w:sz="6" w:space="0" w:color="auto"/>
            </w:tcBorders>
          </w:tcPr>
          <w:p w14:paraId="078D1909" w14:textId="77777777" w:rsidR="008A53DF" w:rsidRDefault="008A53DF" w:rsidP="008A53DF">
            <w:pPr>
              <w:rPr>
                <w:rFonts w:ascii="Times New Roman" w:hAnsi="Times New Roman"/>
                <w:sz w:val="20"/>
              </w:rPr>
            </w:pPr>
            <w:r>
              <w:rPr>
                <w:rFonts w:ascii="Times New Roman" w:hAnsi="Times New Roman"/>
                <w:sz w:val="20"/>
              </w:rPr>
              <w:t>Minor updates</w:t>
            </w:r>
          </w:p>
        </w:tc>
      </w:tr>
      <w:tr w:rsidR="008A53DF" w14:paraId="25B2B732" w14:textId="77777777">
        <w:trPr>
          <w:cantSplit/>
        </w:trPr>
        <w:tc>
          <w:tcPr>
            <w:tcW w:w="931" w:type="dxa"/>
            <w:tcBorders>
              <w:left w:val="single" w:sz="6" w:space="0" w:color="auto"/>
              <w:bottom w:val="single" w:sz="6" w:space="0" w:color="auto"/>
              <w:right w:val="single" w:sz="6" w:space="0" w:color="auto"/>
            </w:tcBorders>
          </w:tcPr>
          <w:p w14:paraId="440D3C49" w14:textId="77777777" w:rsidR="008A53DF" w:rsidRDefault="008A53DF"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4ACE8EDE" w14:textId="77777777" w:rsidR="008A53DF" w:rsidRDefault="008A53DF" w:rsidP="008A53DF">
            <w:pPr>
              <w:jc w:val="center"/>
              <w:rPr>
                <w:rFonts w:ascii="Times New Roman" w:hAnsi="Times New Roman"/>
                <w:sz w:val="20"/>
              </w:rPr>
            </w:pPr>
            <w:r>
              <w:rPr>
                <w:rFonts w:ascii="Times New Roman" w:hAnsi="Times New Roman"/>
                <w:sz w:val="20"/>
              </w:rPr>
              <w:t>15</w:t>
            </w:r>
          </w:p>
        </w:tc>
        <w:tc>
          <w:tcPr>
            <w:tcW w:w="1134" w:type="dxa"/>
            <w:tcBorders>
              <w:left w:val="single" w:sz="6" w:space="0" w:color="auto"/>
              <w:bottom w:val="single" w:sz="6" w:space="0" w:color="auto"/>
              <w:right w:val="single" w:sz="6" w:space="0" w:color="auto"/>
            </w:tcBorders>
          </w:tcPr>
          <w:p w14:paraId="714BA606" w14:textId="77777777" w:rsidR="008A53DF" w:rsidRDefault="008A53DF" w:rsidP="008A53DF">
            <w:pPr>
              <w:jc w:val="center"/>
              <w:rPr>
                <w:rFonts w:ascii="Times New Roman" w:hAnsi="Times New Roman"/>
                <w:sz w:val="20"/>
              </w:rPr>
            </w:pPr>
            <w:r>
              <w:rPr>
                <w:rFonts w:ascii="Times New Roman" w:hAnsi="Times New Roman"/>
                <w:sz w:val="20"/>
              </w:rPr>
              <w:t>7/6/10</w:t>
            </w:r>
          </w:p>
        </w:tc>
        <w:tc>
          <w:tcPr>
            <w:tcW w:w="5370" w:type="dxa"/>
            <w:tcBorders>
              <w:left w:val="single" w:sz="6" w:space="0" w:color="auto"/>
              <w:bottom w:val="single" w:sz="6" w:space="0" w:color="auto"/>
              <w:right w:val="single" w:sz="6" w:space="0" w:color="auto"/>
            </w:tcBorders>
          </w:tcPr>
          <w:p w14:paraId="7E2D2A0A" w14:textId="77777777" w:rsidR="008A53DF" w:rsidRDefault="008A53DF" w:rsidP="008A53DF">
            <w:pPr>
              <w:rPr>
                <w:rFonts w:ascii="Times New Roman" w:hAnsi="Times New Roman"/>
                <w:sz w:val="20"/>
              </w:rPr>
            </w:pPr>
            <w:r>
              <w:rPr>
                <w:rFonts w:ascii="Times New Roman" w:hAnsi="Times New Roman"/>
                <w:sz w:val="20"/>
              </w:rPr>
              <w:t>More Apr setups</w:t>
            </w:r>
          </w:p>
        </w:tc>
      </w:tr>
      <w:tr w:rsidR="00EC0A48" w14:paraId="7D8E4AC6" w14:textId="77777777">
        <w:trPr>
          <w:cantSplit/>
        </w:trPr>
        <w:tc>
          <w:tcPr>
            <w:tcW w:w="931" w:type="dxa"/>
            <w:tcBorders>
              <w:left w:val="single" w:sz="6" w:space="0" w:color="auto"/>
              <w:bottom w:val="single" w:sz="6" w:space="0" w:color="auto"/>
              <w:right w:val="single" w:sz="6" w:space="0" w:color="auto"/>
            </w:tcBorders>
          </w:tcPr>
          <w:p w14:paraId="542AD2DA" w14:textId="77777777" w:rsidR="00EC0A48" w:rsidRDefault="00EC0A48" w:rsidP="008A53DF">
            <w:pPr>
              <w:jc w:val="center"/>
              <w:rPr>
                <w:rFonts w:ascii="Times New Roman" w:hAnsi="Times New Roman"/>
                <w:sz w:val="20"/>
              </w:rPr>
            </w:pPr>
            <w:r>
              <w:rPr>
                <w:rFonts w:ascii="Times New Roman" w:hAnsi="Times New Roman"/>
                <w:sz w:val="20"/>
              </w:rPr>
              <w:t>A</w:t>
            </w:r>
          </w:p>
        </w:tc>
        <w:tc>
          <w:tcPr>
            <w:tcW w:w="850" w:type="dxa"/>
            <w:tcBorders>
              <w:left w:val="single" w:sz="6" w:space="0" w:color="auto"/>
              <w:bottom w:val="single" w:sz="6" w:space="0" w:color="auto"/>
              <w:right w:val="single" w:sz="6" w:space="0" w:color="auto"/>
            </w:tcBorders>
          </w:tcPr>
          <w:p w14:paraId="09E7DF4C" w14:textId="77777777" w:rsidR="00EC0A48" w:rsidRDefault="00EC0A48" w:rsidP="008A53DF">
            <w:pPr>
              <w:jc w:val="center"/>
              <w:rPr>
                <w:rFonts w:ascii="Times New Roman" w:hAnsi="Times New Roman"/>
                <w:sz w:val="20"/>
              </w:rPr>
            </w:pPr>
            <w:r>
              <w:rPr>
                <w:rFonts w:ascii="Times New Roman" w:hAnsi="Times New Roman"/>
                <w:sz w:val="20"/>
              </w:rPr>
              <w:t>16</w:t>
            </w:r>
          </w:p>
        </w:tc>
        <w:tc>
          <w:tcPr>
            <w:tcW w:w="1134" w:type="dxa"/>
            <w:tcBorders>
              <w:left w:val="single" w:sz="6" w:space="0" w:color="auto"/>
              <w:bottom w:val="single" w:sz="6" w:space="0" w:color="auto"/>
              <w:right w:val="single" w:sz="6" w:space="0" w:color="auto"/>
            </w:tcBorders>
          </w:tcPr>
          <w:p w14:paraId="1F6E21E1" w14:textId="77777777" w:rsidR="00EC0A48" w:rsidRDefault="00EC0A48" w:rsidP="008A53DF">
            <w:pPr>
              <w:jc w:val="center"/>
              <w:rPr>
                <w:rFonts w:ascii="Times New Roman" w:hAnsi="Times New Roman"/>
                <w:sz w:val="20"/>
              </w:rPr>
            </w:pPr>
            <w:r>
              <w:rPr>
                <w:rFonts w:ascii="Times New Roman" w:hAnsi="Times New Roman"/>
                <w:sz w:val="20"/>
              </w:rPr>
              <w:t>26/10/11</w:t>
            </w:r>
          </w:p>
        </w:tc>
        <w:tc>
          <w:tcPr>
            <w:tcW w:w="5370" w:type="dxa"/>
            <w:tcBorders>
              <w:left w:val="single" w:sz="6" w:space="0" w:color="auto"/>
              <w:bottom w:val="single" w:sz="6" w:space="0" w:color="auto"/>
              <w:right w:val="single" w:sz="6" w:space="0" w:color="auto"/>
            </w:tcBorders>
          </w:tcPr>
          <w:p w14:paraId="5F168236" w14:textId="77777777" w:rsidR="00EC0A48" w:rsidRDefault="00EC0A48" w:rsidP="008A53DF">
            <w:pPr>
              <w:rPr>
                <w:rFonts w:ascii="Times New Roman" w:hAnsi="Times New Roman"/>
                <w:sz w:val="20"/>
              </w:rPr>
            </w:pPr>
            <w:r>
              <w:rPr>
                <w:rFonts w:ascii="Times New Roman" w:hAnsi="Times New Roman"/>
                <w:sz w:val="20"/>
              </w:rPr>
              <w:t>Addition of LBL</w:t>
            </w:r>
          </w:p>
        </w:tc>
      </w:tr>
      <w:tr w:rsidR="004F32DF" w14:paraId="77635B36" w14:textId="77777777">
        <w:trPr>
          <w:cantSplit/>
        </w:trPr>
        <w:tc>
          <w:tcPr>
            <w:tcW w:w="931" w:type="dxa"/>
            <w:tcBorders>
              <w:left w:val="single" w:sz="6" w:space="0" w:color="auto"/>
              <w:bottom w:val="single" w:sz="6" w:space="0" w:color="auto"/>
              <w:right w:val="single" w:sz="6" w:space="0" w:color="auto"/>
            </w:tcBorders>
          </w:tcPr>
          <w:p w14:paraId="56D7831E" w14:textId="77777777" w:rsidR="004F32DF" w:rsidRDefault="004F32DF" w:rsidP="008A53DF">
            <w:pPr>
              <w:jc w:val="center"/>
              <w:rPr>
                <w:rFonts w:ascii="Times New Roman" w:hAnsi="Times New Roman"/>
                <w:sz w:val="20"/>
              </w:rPr>
            </w:pPr>
          </w:p>
        </w:tc>
        <w:tc>
          <w:tcPr>
            <w:tcW w:w="850" w:type="dxa"/>
            <w:tcBorders>
              <w:left w:val="single" w:sz="6" w:space="0" w:color="auto"/>
              <w:bottom w:val="single" w:sz="6" w:space="0" w:color="auto"/>
              <w:right w:val="single" w:sz="6" w:space="0" w:color="auto"/>
            </w:tcBorders>
          </w:tcPr>
          <w:p w14:paraId="24CDF309" w14:textId="77777777" w:rsidR="004F32DF" w:rsidRDefault="004F32DF" w:rsidP="008A53DF">
            <w:pPr>
              <w:jc w:val="center"/>
              <w:rPr>
                <w:rFonts w:ascii="Times New Roman" w:hAnsi="Times New Roman"/>
                <w:sz w:val="20"/>
              </w:rPr>
            </w:pPr>
          </w:p>
        </w:tc>
        <w:tc>
          <w:tcPr>
            <w:tcW w:w="1134" w:type="dxa"/>
            <w:tcBorders>
              <w:left w:val="single" w:sz="6" w:space="0" w:color="auto"/>
              <w:bottom w:val="single" w:sz="6" w:space="0" w:color="auto"/>
              <w:right w:val="single" w:sz="6" w:space="0" w:color="auto"/>
            </w:tcBorders>
          </w:tcPr>
          <w:p w14:paraId="0BF171A5" w14:textId="77777777" w:rsidR="004F32DF" w:rsidRDefault="004F32DF" w:rsidP="008A53DF">
            <w:pPr>
              <w:jc w:val="center"/>
              <w:rPr>
                <w:rFonts w:ascii="Times New Roman" w:hAnsi="Times New Roman"/>
                <w:sz w:val="20"/>
              </w:rPr>
            </w:pPr>
          </w:p>
        </w:tc>
        <w:tc>
          <w:tcPr>
            <w:tcW w:w="5370" w:type="dxa"/>
            <w:tcBorders>
              <w:left w:val="single" w:sz="6" w:space="0" w:color="auto"/>
              <w:bottom w:val="single" w:sz="6" w:space="0" w:color="auto"/>
              <w:right w:val="single" w:sz="6" w:space="0" w:color="auto"/>
            </w:tcBorders>
          </w:tcPr>
          <w:p w14:paraId="48A18475" w14:textId="77777777" w:rsidR="004F32DF" w:rsidRDefault="004F32DF" w:rsidP="008A53DF">
            <w:pPr>
              <w:rPr>
                <w:rFonts w:ascii="Times New Roman" w:hAnsi="Times New Roman"/>
                <w:sz w:val="20"/>
              </w:rPr>
            </w:pPr>
          </w:p>
        </w:tc>
      </w:tr>
      <w:tr w:rsidR="004F32DF" w14:paraId="44CED198" w14:textId="77777777">
        <w:trPr>
          <w:cantSplit/>
        </w:trPr>
        <w:tc>
          <w:tcPr>
            <w:tcW w:w="931" w:type="dxa"/>
            <w:tcBorders>
              <w:left w:val="single" w:sz="6" w:space="0" w:color="auto"/>
              <w:bottom w:val="single" w:sz="6" w:space="0" w:color="auto"/>
              <w:right w:val="single" w:sz="6" w:space="0" w:color="auto"/>
            </w:tcBorders>
          </w:tcPr>
          <w:p w14:paraId="39AF173C" w14:textId="77777777" w:rsidR="004F32DF" w:rsidRDefault="004F32DF" w:rsidP="008A53DF">
            <w:pPr>
              <w:jc w:val="center"/>
              <w:rPr>
                <w:rFonts w:ascii="Times New Roman" w:hAnsi="Times New Roman"/>
                <w:sz w:val="20"/>
              </w:rPr>
            </w:pPr>
            <w:r>
              <w:rPr>
                <w:rFonts w:ascii="Times New Roman" w:hAnsi="Times New Roman"/>
                <w:sz w:val="20"/>
              </w:rPr>
              <w:t>B</w:t>
            </w:r>
          </w:p>
        </w:tc>
        <w:tc>
          <w:tcPr>
            <w:tcW w:w="850" w:type="dxa"/>
            <w:tcBorders>
              <w:left w:val="single" w:sz="6" w:space="0" w:color="auto"/>
              <w:bottom w:val="single" w:sz="6" w:space="0" w:color="auto"/>
              <w:right w:val="single" w:sz="6" w:space="0" w:color="auto"/>
            </w:tcBorders>
          </w:tcPr>
          <w:p w14:paraId="0D1B32F0" w14:textId="77777777" w:rsidR="004F32DF" w:rsidRDefault="004F32DF" w:rsidP="008A53DF">
            <w:pPr>
              <w:jc w:val="center"/>
              <w:rPr>
                <w:rFonts w:ascii="Times New Roman" w:hAnsi="Times New Roman"/>
                <w:sz w:val="20"/>
              </w:rPr>
            </w:pPr>
            <w:r>
              <w:rPr>
                <w:rFonts w:ascii="Times New Roman" w:hAnsi="Times New Roman"/>
                <w:sz w:val="20"/>
              </w:rPr>
              <w:t>1</w:t>
            </w:r>
          </w:p>
        </w:tc>
        <w:tc>
          <w:tcPr>
            <w:tcW w:w="1134" w:type="dxa"/>
            <w:tcBorders>
              <w:left w:val="single" w:sz="6" w:space="0" w:color="auto"/>
              <w:bottom w:val="single" w:sz="6" w:space="0" w:color="auto"/>
              <w:right w:val="single" w:sz="6" w:space="0" w:color="auto"/>
            </w:tcBorders>
          </w:tcPr>
          <w:p w14:paraId="677DE85E" w14:textId="77777777" w:rsidR="004F32DF" w:rsidRDefault="004F32DF" w:rsidP="008A53DF">
            <w:pPr>
              <w:jc w:val="center"/>
              <w:rPr>
                <w:rFonts w:ascii="Times New Roman" w:hAnsi="Times New Roman"/>
                <w:sz w:val="20"/>
              </w:rPr>
            </w:pPr>
            <w:r>
              <w:rPr>
                <w:rFonts w:ascii="Times New Roman" w:hAnsi="Times New Roman"/>
                <w:sz w:val="20"/>
              </w:rPr>
              <w:t>25/4/12</w:t>
            </w:r>
          </w:p>
        </w:tc>
        <w:tc>
          <w:tcPr>
            <w:tcW w:w="5370" w:type="dxa"/>
            <w:tcBorders>
              <w:left w:val="single" w:sz="6" w:space="0" w:color="auto"/>
              <w:bottom w:val="single" w:sz="6" w:space="0" w:color="auto"/>
              <w:right w:val="single" w:sz="6" w:space="0" w:color="auto"/>
            </w:tcBorders>
          </w:tcPr>
          <w:p w14:paraId="64484D6A" w14:textId="77777777" w:rsidR="004F32DF" w:rsidRDefault="004F32DF" w:rsidP="008A53DF">
            <w:pPr>
              <w:rPr>
                <w:rFonts w:ascii="Times New Roman" w:hAnsi="Times New Roman"/>
                <w:sz w:val="20"/>
              </w:rPr>
            </w:pPr>
            <w:r>
              <w:rPr>
                <w:rFonts w:ascii="Times New Roman" w:hAnsi="Times New Roman"/>
                <w:sz w:val="20"/>
              </w:rPr>
              <w:t>Major overhaul and stripping out of vestigial codes</w:t>
            </w:r>
          </w:p>
        </w:tc>
      </w:tr>
    </w:tbl>
    <w:p w14:paraId="4D4B983F" w14:textId="77777777" w:rsidR="004F32DF" w:rsidRDefault="004F32DF">
      <w:r>
        <w:br w:type="page"/>
      </w:r>
    </w:p>
    <w:tbl>
      <w:tblPr>
        <w:tblW w:w="0" w:type="auto"/>
        <w:tblLayout w:type="fixed"/>
        <w:tblCellMar>
          <w:left w:w="80" w:type="dxa"/>
          <w:right w:w="80" w:type="dxa"/>
        </w:tblCellMar>
        <w:tblLook w:val="0000" w:firstRow="0" w:lastRow="0" w:firstColumn="0" w:lastColumn="0" w:noHBand="0" w:noVBand="0"/>
      </w:tblPr>
      <w:tblGrid>
        <w:gridCol w:w="432"/>
        <w:gridCol w:w="2304"/>
        <w:gridCol w:w="1404"/>
        <w:gridCol w:w="7"/>
        <w:gridCol w:w="432"/>
        <w:gridCol w:w="2326"/>
        <w:gridCol w:w="1380"/>
      </w:tblGrid>
      <w:tr w:rsidR="008A53DF" w14:paraId="2BA16AC8" w14:textId="77777777">
        <w:trPr>
          <w:cantSplit/>
        </w:trPr>
        <w:tc>
          <w:tcPr>
            <w:tcW w:w="8285" w:type="dxa"/>
            <w:gridSpan w:val="7"/>
          </w:tcPr>
          <w:p w14:paraId="681C9588" w14:textId="77777777" w:rsidR="008A53DF" w:rsidRDefault="008A53DF" w:rsidP="008A53DF">
            <w:pPr>
              <w:jc w:val="center"/>
              <w:rPr>
                <w:rFonts w:ascii="Times New Roman" w:hAnsi="Times New Roman"/>
              </w:rPr>
            </w:pPr>
          </w:p>
        </w:tc>
      </w:tr>
      <w:tr w:rsidR="008A53DF" w14:paraId="57FDBC20" w14:textId="77777777">
        <w:trPr>
          <w:cantSplit/>
        </w:trPr>
        <w:tc>
          <w:tcPr>
            <w:tcW w:w="8285" w:type="dxa"/>
            <w:gridSpan w:val="7"/>
            <w:tcBorders>
              <w:top w:val="single" w:sz="6" w:space="0" w:color="auto"/>
              <w:left w:val="single" w:sz="6" w:space="0" w:color="auto"/>
              <w:bottom w:val="single" w:sz="6" w:space="0" w:color="auto"/>
              <w:right w:val="single" w:sz="6" w:space="0" w:color="auto"/>
            </w:tcBorders>
          </w:tcPr>
          <w:p w14:paraId="6A8A5578" w14:textId="77777777" w:rsidR="008A53DF" w:rsidRDefault="008A53DF" w:rsidP="008A53DF">
            <w:pPr>
              <w:rPr>
                <w:rFonts w:ascii="Times New Roman" w:hAnsi="Times New Roman"/>
              </w:rPr>
            </w:pPr>
            <w:r>
              <w:rPr>
                <w:rFonts w:ascii="Times New Roman" w:hAnsi="Times New Roman"/>
              </w:rPr>
              <w:t>DISTRIBUTION LIST</w:t>
            </w:r>
          </w:p>
        </w:tc>
      </w:tr>
      <w:tr w:rsidR="008A53DF" w14:paraId="50CD532D" w14:textId="77777777">
        <w:trPr>
          <w:cantSplit/>
        </w:trPr>
        <w:tc>
          <w:tcPr>
            <w:tcW w:w="4140" w:type="dxa"/>
            <w:gridSpan w:val="3"/>
            <w:tcBorders>
              <w:top w:val="single" w:sz="6" w:space="0" w:color="auto"/>
              <w:left w:val="single" w:sz="6" w:space="0" w:color="auto"/>
              <w:bottom w:val="single" w:sz="6" w:space="0" w:color="auto"/>
              <w:right w:val="single" w:sz="6" w:space="0" w:color="auto"/>
            </w:tcBorders>
          </w:tcPr>
          <w:p w14:paraId="3C27082B" w14:textId="77777777" w:rsidR="008A53DF" w:rsidRDefault="008A53DF" w:rsidP="008A53DF">
            <w:pPr>
              <w:rPr>
                <w:rFonts w:ascii="Times New Roman" w:hAnsi="Times New Roman"/>
              </w:rPr>
            </w:pPr>
            <w:r>
              <w:rPr>
                <w:rFonts w:ascii="Times New Roman" w:hAnsi="Times New Roman"/>
              </w:rPr>
              <w:t xml:space="preserve">      NAME</w:t>
            </w:r>
          </w:p>
        </w:tc>
        <w:tc>
          <w:tcPr>
            <w:tcW w:w="4145" w:type="dxa"/>
            <w:gridSpan w:val="4"/>
            <w:tcBorders>
              <w:top w:val="single" w:sz="6" w:space="0" w:color="auto"/>
              <w:left w:val="single" w:sz="6" w:space="0" w:color="auto"/>
              <w:bottom w:val="single" w:sz="6" w:space="0" w:color="auto"/>
              <w:right w:val="single" w:sz="6" w:space="0" w:color="auto"/>
            </w:tcBorders>
          </w:tcPr>
          <w:p w14:paraId="40712CB8" w14:textId="77777777" w:rsidR="008A53DF" w:rsidRDefault="008A53DF" w:rsidP="008A53DF">
            <w:pPr>
              <w:rPr>
                <w:rFonts w:ascii="Times New Roman" w:hAnsi="Times New Roman"/>
              </w:rPr>
            </w:pPr>
            <w:r>
              <w:rPr>
                <w:rFonts w:ascii="Times New Roman" w:hAnsi="Times New Roman"/>
              </w:rPr>
              <w:t xml:space="preserve">     NAME</w:t>
            </w:r>
          </w:p>
        </w:tc>
      </w:tr>
      <w:tr w:rsidR="008A53DF" w14:paraId="23469692" w14:textId="77777777">
        <w:trPr>
          <w:cantSplit/>
        </w:trPr>
        <w:tc>
          <w:tcPr>
            <w:tcW w:w="432" w:type="dxa"/>
            <w:tcBorders>
              <w:top w:val="single" w:sz="6" w:space="0" w:color="auto"/>
              <w:left w:val="single" w:sz="6" w:space="0" w:color="auto"/>
              <w:right w:val="single" w:sz="6" w:space="0" w:color="auto"/>
            </w:tcBorders>
          </w:tcPr>
          <w:p w14:paraId="6FFCD85C"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top w:val="single" w:sz="6" w:space="0" w:color="auto"/>
              <w:left w:val="single" w:sz="6" w:space="0" w:color="auto"/>
              <w:right w:val="single" w:sz="6" w:space="0" w:color="auto"/>
            </w:tcBorders>
          </w:tcPr>
          <w:p w14:paraId="52053AA8" w14:textId="77777777" w:rsidR="008A53DF" w:rsidRDefault="008A53DF" w:rsidP="008A53DF">
            <w:pPr>
              <w:rPr>
                <w:rFonts w:ascii="Times New Roman" w:hAnsi="Times New Roman"/>
              </w:rPr>
            </w:pPr>
            <w:r>
              <w:rPr>
                <w:rFonts w:ascii="Times New Roman" w:hAnsi="Times New Roman"/>
              </w:rPr>
              <w:t>P Irwin</w:t>
            </w:r>
          </w:p>
        </w:tc>
        <w:tc>
          <w:tcPr>
            <w:tcW w:w="1411" w:type="dxa"/>
            <w:gridSpan w:val="2"/>
            <w:tcBorders>
              <w:top w:val="single" w:sz="6" w:space="0" w:color="auto"/>
              <w:left w:val="single" w:sz="6" w:space="0" w:color="auto"/>
              <w:right w:val="single" w:sz="6" w:space="0" w:color="auto"/>
            </w:tcBorders>
          </w:tcPr>
          <w:p w14:paraId="2DA814FA"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top w:val="single" w:sz="6" w:space="0" w:color="auto"/>
              <w:left w:val="single" w:sz="6" w:space="0" w:color="auto"/>
              <w:right w:val="single" w:sz="6" w:space="0" w:color="auto"/>
            </w:tcBorders>
          </w:tcPr>
          <w:p w14:paraId="24397B69" w14:textId="77777777" w:rsidR="008A53DF" w:rsidRDefault="008A53DF" w:rsidP="008A53DF">
            <w:pPr>
              <w:jc w:val="center"/>
              <w:rPr>
                <w:rFonts w:ascii="Times New Roman" w:hAnsi="Times New Roman"/>
              </w:rPr>
            </w:pPr>
            <w:r>
              <w:rPr>
                <w:rFonts w:ascii="Times New Roman" w:hAnsi="Times New Roman"/>
              </w:rPr>
              <w:t>1</w:t>
            </w:r>
          </w:p>
        </w:tc>
        <w:tc>
          <w:tcPr>
            <w:tcW w:w="2326" w:type="dxa"/>
            <w:tcBorders>
              <w:top w:val="single" w:sz="6" w:space="0" w:color="auto"/>
              <w:left w:val="single" w:sz="6" w:space="0" w:color="auto"/>
              <w:right w:val="single" w:sz="6" w:space="0" w:color="auto"/>
            </w:tcBorders>
          </w:tcPr>
          <w:p w14:paraId="4C4034A6" w14:textId="77777777" w:rsidR="008A53DF" w:rsidRDefault="008A53DF" w:rsidP="008A53DF">
            <w:pPr>
              <w:rPr>
                <w:rFonts w:ascii="Times New Roman" w:hAnsi="Times New Roman"/>
              </w:rPr>
            </w:pPr>
            <w:r>
              <w:rPr>
                <w:rFonts w:ascii="Times New Roman" w:hAnsi="Times New Roman"/>
              </w:rPr>
              <w:t>C Nixon</w:t>
            </w:r>
          </w:p>
        </w:tc>
        <w:tc>
          <w:tcPr>
            <w:tcW w:w="1380" w:type="dxa"/>
            <w:tcBorders>
              <w:top w:val="single" w:sz="6" w:space="0" w:color="auto"/>
              <w:left w:val="single" w:sz="6" w:space="0" w:color="auto"/>
              <w:right w:val="single" w:sz="6" w:space="0" w:color="auto"/>
            </w:tcBorders>
          </w:tcPr>
          <w:p w14:paraId="5630A569" w14:textId="77777777" w:rsidR="008A53DF" w:rsidRDefault="008A53DF" w:rsidP="00EC0A48">
            <w:pPr>
              <w:jc w:val="right"/>
              <w:rPr>
                <w:rFonts w:ascii="Times New Roman" w:hAnsi="Times New Roman"/>
              </w:rPr>
            </w:pPr>
            <w:r>
              <w:rPr>
                <w:rFonts w:ascii="Times New Roman" w:hAnsi="Times New Roman"/>
              </w:rPr>
              <w:t>GSFC</w:t>
            </w:r>
          </w:p>
        </w:tc>
      </w:tr>
      <w:tr w:rsidR="008A53DF" w14:paraId="591D8415" w14:textId="77777777">
        <w:trPr>
          <w:cantSplit/>
        </w:trPr>
        <w:tc>
          <w:tcPr>
            <w:tcW w:w="432" w:type="dxa"/>
            <w:tcBorders>
              <w:left w:val="single" w:sz="6" w:space="0" w:color="auto"/>
              <w:right w:val="single" w:sz="6" w:space="0" w:color="auto"/>
            </w:tcBorders>
          </w:tcPr>
          <w:p w14:paraId="660B2851"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55169DFD" w14:textId="77777777" w:rsidR="008A53DF" w:rsidRDefault="008A53DF" w:rsidP="008A53DF">
            <w:pPr>
              <w:rPr>
                <w:rFonts w:ascii="Times New Roman" w:hAnsi="Times New Roman"/>
              </w:rPr>
            </w:pPr>
            <w:r>
              <w:rPr>
                <w:rFonts w:ascii="Times New Roman" w:hAnsi="Times New Roman"/>
              </w:rPr>
              <w:t>N Teanby</w:t>
            </w:r>
          </w:p>
        </w:tc>
        <w:tc>
          <w:tcPr>
            <w:tcW w:w="1411" w:type="dxa"/>
            <w:gridSpan w:val="2"/>
            <w:tcBorders>
              <w:left w:val="single" w:sz="6" w:space="0" w:color="auto"/>
              <w:right w:val="single" w:sz="6" w:space="0" w:color="auto"/>
            </w:tcBorders>
          </w:tcPr>
          <w:p w14:paraId="5FB7E8B2" w14:textId="77777777" w:rsidR="008A53DF" w:rsidRDefault="008A53DF" w:rsidP="008A53DF">
            <w:pPr>
              <w:jc w:val="center"/>
              <w:rPr>
                <w:rFonts w:ascii="Times New Roman" w:hAnsi="Times New Roman"/>
              </w:rPr>
            </w:pPr>
            <w:r>
              <w:rPr>
                <w:rFonts w:ascii="Times New Roman" w:hAnsi="Times New Roman"/>
              </w:rPr>
              <w:t>Bristol</w:t>
            </w:r>
          </w:p>
        </w:tc>
        <w:tc>
          <w:tcPr>
            <w:tcW w:w="432" w:type="dxa"/>
            <w:tcBorders>
              <w:left w:val="single" w:sz="6" w:space="0" w:color="auto"/>
              <w:right w:val="single" w:sz="6" w:space="0" w:color="auto"/>
            </w:tcBorders>
          </w:tcPr>
          <w:p w14:paraId="2D66E32F"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5F2658D7" w14:textId="77777777" w:rsidR="008A53DF" w:rsidRDefault="00EC0A48" w:rsidP="008A53DF">
            <w:pPr>
              <w:rPr>
                <w:rFonts w:ascii="Times New Roman" w:hAnsi="Times New Roman"/>
              </w:rPr>
            </w:pPr>
            <w:r>
              <w:rPr>
                <w:rFonts w:ascii="Times New Roman" w:hAnsi="Times New Roman"/>
              </w:rPr>
              <w:t>R de Kok</w:t>
            </w:r>
          </w:p>
        </w:tc>
        <w:tc>
          <w:tcPr>
            <w:tcW w:w="1380" w:type="dxa"/>
            <w:tcBorders>
              <w:left w:val="single" w:sz="6" w:space="0" w:color="auto"/>
              <w:right w:val="single" w:sz="6" w:space="0" w:color="auto"/>
            </w:tcBorders>
          </w:tcPr>
          <w:p w14:paraId="5D2B16FB" w14:textId="77777777" w:rsidR="008A53DF" w:rsidRDefault="00EC0A48" w:rsidP="00EC0A48">
            <w:pPr>
              <w:jc w:val="right"/>
              <w:rPr>
                <w:rFonts w:ascii="Times New Roman" w:hAnsi="Times New Roman"/>
              </w:rPr>
            </w:pPr>
            <w:r>
              <w:rPr>
                <w:rFonts w:ascii="Times New Roman" w:hAnsi="Times New Roman"/>
              </w:rPr>
              <w:t>SRON</w:t>
            </w:r>
          </w:p>
        </w:tc>
      </w:tr>
      <w:tr w:rsidR="008A53DF" w14:paraId="28C66672" w14:textId="77777777">
        <w:trPr>
          <w:cantSplit/>
        </w:trPr>
        <w:tc>
          <w:tcPr>
            <w:tcW w:w="432" w:type="dxa"/>
            <w:tcBorders>
              <w:left w:val="single" w:sz="6" w:space="0" w:color="auto"/>
              <w:right w:val="single" w:sz="6" w:space="0" w:color="auto"/>
            </w:tcBorders>
          </w:tcPr>
          <w:p w14:paraId="5C60FEDB"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101E009C" w14:textId="77777777" w:rsidR="008A53DF" w:rsidRDefault="008A53DF" w:rsidP="008A53DF">
            <w:pPr>
              <w:rPr>
                <w:rFonts w:ascii="Times New Roman" w:hAnsi="Times New Roman"/>
              </w:rPr>
            </w:pPr>
            <w:r>
              <w:rPr>
                <w:rFonts w:ascii="Times New Roman" w:hAnsi="Times New Roman"/>
              </w:rPr>
              <w:t>J. Hurley</w:t>
            </w:r>
          </w:p>
        </w:tc>
        <w:tc>
          <w:tcPr>
            <w:tcW w:w="1411" w:type="dxa"/>
            <w:gridSpan w:val="2"/>
            <w:tcBorders>
              <w:left w:val="single" w:sz="6" w:space="0" w:color="auto"/>
              <w:right w:val="single" w:sz="6" w:space="0" w:color="auto"/>
            </w:tcBorders>
          </w:tcPr>
          <w:p w14:paraId="6A0A2D79"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237F5BC4"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67F03BC0" w14:textId="77777777" w:rsidR="008A53DF" w:rsidRDefault="00EC0A48" w:rsidP="008A53DF">
            <w:pPr>
              <w:rPr>
                <w:rFonts w:ascii="Times New Roman" w:hAnsi="Times New Roman"/>
              </w:rPr>
            </w:pPr>
            <w:r>
              <w:rPr>
                <w:rFonts w:ascii="Times New Roman" w:hAnsi="Times New Roman"/>
              </w:rPr>
              <w:t>C Merlet</w:t>
            </w:r>
          </w:p>
        </w:tc>
        <w:tc>
          <w:tcPr>
            <w:tcW w:w="1380" w:type="dxa"/>
            <w:tcBorders>
              <w:left w:val="single" w:sz="6" w:space="0" w:color="auto"/>
              <w:right w:val="single" w:sz="6" w:space="0" w:color="auto"/>
            </w:tcBorders>
          </w:tcPr>
          <w:p w14:paraId="063134E2" w14:textId="77777777" w:rsidR="008A53DF" w:rsidRDefault="00EC0A48" w:rsidP="00EC0A48">
            <w:pPr>
              <w:jc w:val="right"/>
              <w:rPr>
                <w:rFonts w:ascii="Times New Roman" w:hAnsi="Times New Roman"/>
              </w:rPr>
            </w:pPr>
            <w:r>
              <w:rPr>
                <w:rFonts w:ascii="Times New Roman" w:hAnsi="Times New Roman"/>
              </w:rPr>
              <w:t>Oxford</w:t>
            </w:r>
          </w:p>
        </w:tc>
      </w:tr>
      <w:tr w:rsidR="008A53DF" w14:paraId="29011661" w14:textId="77777777">
        <w:trPr>
          <w:cantSplit/>
        </w:trPr>
        <w:tc>
          <w:tcPr>
            <w:tcW w:w="432" w:type="dxa"/>
            <w:tcBorders>
              <w:left w:val="single" w:sz="6" w:space="0" w:color="auto"/>
              <w:right w:val="single" w:sz="6" w:space="0" w:color="auto"/>
            </w:tcBorders>
          </w:tcPr>
          <w:p w14:paraId="5E54DA8F" w14:textId="77777777" w:rsidR="008A53DF" w:rsidRDefault="008A53DF" w:rsidP="008A53DF">
            <w:pPr>
              <w:jc w:val="center"/>
              <w:rPr>
                <w:rFonts w:ascii="Times New Roman" w:hAnsi="Times New Roman"/>
              </w:rPr>
            </w:pPr>
            <w:r>
              <w:rPr>
                <w:rFonts w:ascii="Times New Roman" w:hAnsi="Times New Roman"/>
              </w:rPr>
              <w:t>1</w:t>
            </w:r>
          </w:p>
        </w:tc>
        <w:tc>
          <w:tcPr>
            <w:tcW w:w="2304" w:type="dxa"/>
            <w:tcBorders>
              <w:left w:val="single" w:sz="6" w:space="0" w:color="auto"/>
              <w:right w:val="single" w:sz="6" w:space="0" w:color="auto"/>
            </w:tcBorders>
          </w:tcPr>
          <w:p w14:paraId="78519429" w14:textId="77777777" w:rsidR="008A53DF" w:rsidRDefault="008A53DF" w:rsidP="008A53DF">
            <w:pPr>
              <w:rPr>
                <w:rFonts w:ascii="Times New Roman" w:hAnsi="Times New Roman"/>
              </w:rPr>
            </w:pPr>
            <w:r>
              <w:rPr>
                <w:rFonts w:ascii="Times New Roman" w:hAnsi="Times New Roman"/>
              </w:rPr>
              <w:t>D. Tice</w:t>
            </w:r>
          </w:p>
        </w:tc>
        <w:tc>
          <w:tcPr>
            <w:tcW w:w="1411" w:type="dxa"/>
            <w:gridSpan w:val="2"/>
            <w:tcBorders>
              <w:left w:val="single" w:sz="6" w:space="0" w:color="auto"/>
              <w:right w:val="single" w:sz="6" w:space="0" w:color="auto"/>
            </w:tcBorders>
          </w:tcPr>
          <w:p w14:paraId="6CADDE88" w14:textId="77777777" w:rsidR="008A53DF" w:rsidRDefault="008A53DF" w:rsidP="008A53DF">
            <w:pPr>
              <w:jc w:val="center"/>
              <w:rPr>
                <w:rFonts w:ascii="Times New Roman" w:hAnsi="Times New Roman"/>
              </w:rPr>
            </w:pPr>
            <w:r>
              <w:rPr>
                <w:rFonts w:ascii="Times New Roman" w:hAnsi="Times New Roman"/>
              </w:rPr>
              <w:t>Oxford</w:t>
            </w:r>
          </w:p>
        </w:tc>
        <w:tc>
          <w:tcPr>
            <w:tcW w:w="432" w:type="dxa"/>
            <w:tcBorders>
              <w:left w:val="single" w:sz="6" w:space="0" w:color="auto"/>
              <w:right w:val="single" w:sz="6" w:space="0" w:color="auto"/>
            </w:tcBorders>
          </w:tcPr>
          <w:p w14:paraId="653EE823" w14:textId="77777777" w:rsidR="008A53DF" w:rsidRDefault="00EC0A48" w:rsidP="008A53DF">
            <w:pPr>
              <w:jc w:val="center"/>
              <w:rPr>
                <w:rFonts w:ascii="Times New Roman" w:hAnsi="Times New Roman"/>
              </w:rPr>
            </w:pPr>
            <w:r>
              <w:rPr>
                <w:rFonts w:ascii="Times New Roman" w:hAnsi="Times New Roman"/>
              </w:rPr>
              <w:t>1</w:t>
            </w:r>
          </w:p>
        </w:tc>
        <w:tc>
          <w:tcPr>
            <w:tcW w:w="2326" w:type="dxa"/>
            <w:tcBorders>
              <w:left w:val="single" w:sz="6" w:space="0" w:color="auto"/>
              <w:right w:val="single" w:sz="6" w:space="0" w:color="auto"/>
            </w:tcBorders>
          </w:tcPr>
          <w:p w14:paraId="395C73BC" w14:textId="77777777" w:rsidR="008A53DF" w:rsidRDefault="00EC0A48" w:rsidP="008A53DF">
            <w:pPr>
              <w:rPr>
                <w:rFonts w:ascii="Times New Roman" w:hAnsi="Times New Roman"/>
              </w:rPr>
            </w:pPr>
            <w:r>
              <w:rPr>
                <w:rFonts w:ascii="Times New Roman" w:hAnsi="Times New Roman"/>
              </w:rPr>
              <w:t>L. Fletcher</w:t>
            </w:r>
          </w:p>
        </w:tc>
        <w:tc>
          <w:tcPr>
            <w:tcW w:w="1380" w:type="dxa"/>
            <w:tcBorders>
              <w:left w:val="single" w:sz="6" w:space="0" w:color="auto"/>
              <w:right w:val="single" w:sz="6" w:space="0" w:color="auto"/>
            </w:tcBorders>
          </w:tcPr>
          <w:p w14:paraId="2AD0D827" w14:textId="77777777" w:rsidR="008A53DF" w:rsidRDefault="00EC0A48" w:rsidP="00EC0A48">
            <w:pPr>
              <w:jc w:val="right"/>
              <w:rPr>
                <w:rFonts w:ascii="Times New Roman" w:hAnsi="Times New Roman"/>
              </w:rPr>
            </w:pPr>
            <w:r>
              <w:rPr>
                <w:rFonts w:ascii="Times New Roman" w:hAnsi="Times New Roman"/>
              </w:rPr>
              <w:t>Oxford</w:t>
            </w:r>
          </w:p>
        </w:tc>
      </w:tr>
      <w:tr w:rsidR="008A53DF" w14:paraId="13F443B8" w14:textId="77777777">
        <w:trPr>
          <w:cantSplit/>
        </w:trPr>
        <w:tc>
          <w:tcPr>
            <w:tcW w:w="432" w:type="dxa"/>
            <w:tcBorders>
              <w:left w:val="single" w:sz="6" w:space="0" w:color="auto"/>
              <w:bottom w:val="single" w:sz="6" w:space="0" w:color="auto"/>
              <w:right w:val="single" w:sz="6" w:space="0" w:color="auto"/>
            </w:tcBorders>
          </w:tcPr>
          <w:p w14:paraId="29C44249" w14:textId="77777777" w:rsidR="008A53DF" w:rsidRDefault="008A53DF" w:rsidP="008A53DF">
            <w:pPr>
              <w:jc w:val="center"/>
              <w:rPr>
                <w:rFonts w:ascii="Times New Roman" w:hAnsi="Times New Roman"/>
              </w:rPr>
            </w:pPr>
          </w:p>
        </w:tc>
        <w:tc>
          <w:tcPr>
            <w:tcW w:w="2304" w:type="dxa"/>
            <w:tcBorders>
              <w:left w:val="single" w:sz="6" w:space="0" w:color="auto"/>
              <w:bottom w:val="single" w:sz="6" w:space="0" w:color="auto"/>
              <w:right w:val="single" w:sz="6" w:space="0" w:color="auto"/>
            </w:tcBorders>
          </w:tcPr>
          <w:p w14:paraId="692FA317" w14:textId="77777777" w:rsidR="008A53DF" w:rsidRDefault="008A53DF" w:rsidP="008A53DF">
            <w:pPr>
              <w:rPr>
                <w:rFonts w:ascii="Times New Roman" w:hAnsi="Times New Roman"/>
              </w:rPr>
            </w:pPr>
          </w:p>
        </w:tc>
        <w:tc>
          <w:tcPr>
            <w:tcW w:w="1411" w:type="dxa"/>
            <w:gridSpan w:val="2"/>
            <w:tcBorders>
              <w:left w:val="single" w:sz="6" w:space="0" w:color="auto"/>
              <w:bottom w:val="single" w:sz="6" w:space="0" w:color="auto"/>
              <w:right w:val="single" w:sz="6" w:space="0" w:color="auto"/>
            </w:tcBorders>
          </w:tcPr>
          <w:p w14:paraId="63908883" w14:textId="77777777" w:rsidR="008A53DF" w:rsidRDefault="008A53DF" w:rsidP="008A53DF">
            <w:pPr>
              <w:jc w:val="center"/>
              <w:rPr>
                <w:rFonts w:ascii="Times New Roman" w:hAnsi="Times New Roman"/>
              </w:rPr>
            </w:pPr>
          </w:p>
        </w:tc>
        <w:tc>
          <w:tcPr>
            <w:tcW w:w="432" w:type="dxa"/>
            <w:tcBorders>
              <w:left w:val="single" w:sz="6" w:space="0" w:color="auto"/>
              <w:bottom w:val="single" w:sz="6" w:space="0" w:color="auto"/>
              <w:right w:val="single" w:sz="6" w:space="0" w:color="auto"/>
            </w:tcBorders>
          </w:tcPr>
          <w:p w14:paraId="3AD1FDA8" w14:textId="77777777" w:rsidR="008A53DF" w:rsidRDefault="008A53DF" w:rsidP="008A53DF">
            <w:pPr>
              <w:jc w:val="center"/>
              <w:rPr>
                <w:rFonts w:ascii="Times New Roman" w:hAnsi="Times New Roman"/>
              </w:rPr>
            </w:pPr>
          </w:p>
        </w:tc>
        <w:tc>
          <w:tcPr>
            <w:tcW w:w="2326" w:type="dxa"/>
            <w:tcBorders>
              <w:left w:val="single" w:sz="6" w:space="0" w:color="auto"/>
              <w:bottom w:val="single" w:sz="6" w:space="0" w:color="auto"/>
              <w:right w:val="single" w:sz="6" w:space="0" w:color="auto"/>
            </w:tcBorders>
          </w:tcPr>
          <w:p w14:paraId="24FCD75F" w14:textId="77777777" w:rsidR="008A53DF" w:rsidRDefault="008A53DF" w:rsidP="008A53DF">
            <w:pPr>
              <w:rPr>
                <w:rFonts w:ascii="Times New Roman" w:hAnsi="Times New Roman"/>
              </w:rPr>
            </w:pPr>
          </w:p>
        </w:tc>
        <w:tc>
          <w:tcPr>
            <w:tcW w:w="1380" w:type="dxa"/>
            <w:tcBorders>
              <w:left w:val="single" w:sz="6" w:space="0" w:color="auto"/>
              <w:bottom w:val="single" w:sz="6" w:space="0" w:color="auto"/>
              <w:right w:val="single" w:sz="6" w:space="0" w:color="auto"/>
            </w:tcBorders>
          </w:tcPr>
          <w:p w14:paraId="12DF19FA" w14:textId="77777777" w:rsidR="008A53DF" w:rsidRDefault="008A53DF" w:rsidP="00EC0A48">
            <w:pPr>
              <w:jc w:val="right"/>
              <w:rPr>
                <w:rFonts w:ascii="Times New Roman" w:hAnsi="Times New Roman"/>
              </w:rPr>
            </w:pPr>
          </w:p>
        </w:tc>
      </w:tr>
    </w:tbl>
    <w:p w14:paraId="1CD6B0A7" w14:textId="77777777" w:rsidR="008A53DF" w:rsidRDefault="008A53DF" w:rsidP="008A53DF">
      <w:pPr>
        <w:rPr>
          <w:rFonts w:ascii="Times New Roman" w:hAnsi="Times New Roman"/>
        </w:rPr>
      </w:pPr>
      <w:r>
        <w:rPr>
          <w:rFonts w:ascii="Times New Roman" w:hAnsi="Times New Roman"/>
        </w:rPr>
        <w:br w:type="page"/>
      </w:r>
    </w:p>
    <w:p w14:paraId="7343C318" w14:textId="77777777" w:rsidR="008A53DF" w:rsidRDefault="008A53DF" w:rsidP="008A53DF">
      <w:pPr>
        <w:jc w:val="center"/>
        <w:rPr>
          <w:rFonts w:ascii="Times New Roman" w:hAnsi="Times New Roman"/>
        </w:rPr>
      </w:pPr>
    </w:p>
    <w:p w14:paraId="09A0540D" w14:textId="77777777" w:rsidR="008A53DF" w:rsidRDefault="008A53DF" w:rsidP="008A53DF">
      <w:pPr>
        <w:jc w:val="center"/>
        <w:rPr>
          <w:rFonts w:ascii="Times New Roman" w:hAnsi="Times New Roman"/>
        </w:rPr>
      </w:pPr>
    </w:p>
    <w:p w14:paraId="66C53297" w14:textId="77777777" w:rsidR="008A53DF" w:rsidRDefault="008A53DF" w:rsidP="008A53DF">
      <w:pPr>
        <w:jc w:val="center"/>
        <w:rPr>
          <w:rFonts w:ascii="Times New Roman" w:hAnsi="Times New Roman"/>
        </w:rPr>
      </w:pPr>
    </w:p>
    <w:p w14:paraId="3632A9B7" w14:textId="77777777" w:rsidR="008A53DF" w:rsidRPr="000601FE" w:rsidRDefault="008A53DF" w:rsidP="000601FE">
      <w:pPr>
        <w:jc w:val="center"/>
        <w:outlineLvl w:val="0"/>
        <w:rPr>
          <w:rFonts w:ascii="Times New Roman" w:hAnsi="Times New Roman"/>
          <w:b/>
          <w:bCs/>
          <w:sz w:val="28"/>
          <w:szCs w:val="28"/>
        </w:rPr>
      </w:pPr>
      <w:r w:rsidRPr="000601FE">
        <w:rPr>
          <w:rFonts w:ascii="Times New Roman" w:hAnsi="Times New Roman"/>
          <w:b/>
          <w:bCs/>
          <w:sz w:val="28"/>
          <w:szCs w:val="28"/>
        </w:rPr>
        <w:t>Table of Contents</w:t>
      </w:r>
    </w:p>
    <w:p w14:paraId="698480A9" w14:textId="77777777" w:rsidR="008A53DF" w:rsidRDefault="008A53DF" w:rsidP="008A53DF">
      <w:pPr>
        <w:rPr>
          <w:rFonts w:ascii="Times New Roman" w:hAnsi="Times New Roman"/>
          <w:b/>
        </w:rPr>
      </w:pPr>
    </w:p>
    <w:p w14:paraId="1B48BFD1" w14:textId="77777777" w:rsidR="008A53DF" w:rsidRDefault="008A53DF" w:rsidP="008A53DF">
      <w:pPr>
        <w:tabs>
          <w:tab w:val="right" w:pos="7920"/>
        </w:tabs>
        <w:rPr>
          <w:rFonts w:ascii="Times New Roman" w:hAnsi="Times New Roman"/>
          <w:b/>
        </w:rPr>
      </w:pPr>
      <w:r>
        <w:rPr>
          <w:rFonts w:ascii="Times New Roman" w:hAnsi="Times New Roman"/>
          <w:b/>
        </w:rPr>
        <w:tab/>
        <w:t>Page</w:t>
      </w:r>
    </w:p>
    <w:p w14:paraId="50F38865" w14:textId="77777777" w:rsidR="008A53DF" w:rsidRDefault="008A53DF" w:rsidP="008A53DF">
      <w:pPr>
        <w:rPr>
          <w:rFonts w:ascii="Times New Roman" w:hAnsi="Times New Roman"/>
          <w:b/>
        </w:rPr>
      </w:pPr>
    </w:p>
    <w:p w14:paraId="29C471DF" w14:textId="77777777"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 xml:space="preserve">0. </w:t>
      </w:r>
      <w:r>
        <w:rPr>
          <w:rFonts w:ascii="Times New Roman" w:hAnsi="Times New Roman"/>
          <w:b/>
        </w:rPr>
        <w:tab/>
        <w:t>Overview</w:t>
      </w:r>
      <w:r>
        <w:rPr>
          <w:rFonts w:ascii="Times New Roman" w:hAnsi="Times New Roman"/>
          <w:b/>
        </w:rPr>
        <w:tab/>
        <w:t>1</w:t>
      </w:r>
    </w:p>
    <w:p w14:paraId="7051300E"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0.1 </w:t>
      </w:r>
      <w:r>
        <w:rPr>
          <w:rFonts w:ascii="Times New Roman" w:hAnsi="Times New Roman"/>
          <w:b/>
        </w:rPr>
        <w:tab/>
        <w:t>Reference Documents</w:t>
      </w:r>
      <w:r>
        <w:rPr>
          <w:rFonts w:ascii="Times New Roman" w:hAnsi="Times New Roman"/>
          <w:b/>
        </w:rPr>
        <w:tab/>
        <w:t>1</w:t>
      </w:r>
    </w:p>
    <w:p w14:paraId="75AD8431" w14:textId="77777777"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0.2</w:t>
      </w:r>
      <w:r>
        <w:rPr>
          <w:rFonts w:ascii="Times New Roman" w:hAnsi="Times New Roman"/>
          <w:b/>
        </w:rPr>
        <w:tab/>
        <w:t>Defined fonts</w:t>
      </w:r>
      <w:r>
        <w:rPr>
          <w:rFonts w:ascii="Times New Roman" w:hAnsi="Times New Roman"/>
          <w:b/>
        </w:rPr>
        <w:tab/>
        <w:t>1</w:t>
      </w:r>
    </w:p>
    <w:p w14:paraId="4D632EC8" w14:textId="2538FB96"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0.3</w:t>
      </w:r>
      <w:r>
        <w:rPr>
          <w:rFonts w:ascii="Times New Roman" w:hAnsi="Times New Roman"/>
          <w:b/>
        </w:rPr>
        <w:tab/>
        <w:t>Radiance Units</w:t>
      </w:r>
      <w:r>
        <w:rPr>
          <w:rFonts w:ascii="Times New Roman" w:hAnsi="Times New Roman"/>
          <w:b/>
        </w:rPr>
        <w:tab/>
        <w:t>1</w:t>
      </w:r>
    </w:p>
    <w:p w14:paraId="7106996E" w14:textId="7491830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0.4</w:t>
      </w:r>
      <w:r>
        <w:rPr>
          <w:rFonts w:ascii="Times New Roman" w:hAnsi="Times New Roman"/>
          <w:b/>
        </w:rPr>
        <w:tab/>
        <w:t>Nemesis variants</w:t>
      </w:r>
      <w:r>
        <w:rPr>
          <w:rFonts w:ascii="Times New Roman" w:hAnsi="Times New Roman"/>
          <w:b/>
        </w:rPr>
        <w:tab/>
        <w:t>2</w:t>
      </w:r>
    </w:p>
    <w:p w14:paraId="1CB5366D" w14:textId="651489F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1.</w:t>
      </w:r>
      <w:r>
        <w:rPr>
          <w:rFonts w:ascii="Times New Roman" w:hAnsi="Times New Roman"/>
          <w:b/>
        </w:rPr>
        <w:tab/>
        <w:t>Introduction</w:t>
      </w:r>
      <w:r>
        <w:rPr>
          <w:rFonts w:ascii="Times New Roman" w:hAnsi="Times New Roman"/>
          <w:b/>
        </w:rPr>
        <w:tab/>
      </w:r>
      <w:r w:rsidR="000601FE">
        <w:rPr>
          <w:rFonts w:ascii="Times New Roman" w:hAnsi="Times New Roman"/>
          <w:b/>
        </w:rPr>
        <w:t>3</w:t>
      </w:r>
    </w:p>
    <w:p w14:paraId="6EF5B95A" w14:textId="533E623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1.1</w:t>
      </w:r>
      <w:r>
        <w:rPr>
          <w:rFonts w:ascii="Times New Roman" w:hAnsi="Times New Roman"/>
          <w:b/>
        </w:rPr>
        <w:tab/>
        <w:t>Why is it called Nemesis?</w:t>
      </w:r>
      <w:r>
        <w:rPr>
          <w:rFonts w:ascii="Times New Roman" w:hAnsi="Times New Roman"/>
          <w:b/>
        </w:rPr>
        <w:tab/>
      </w:r>
      <w:r w:rsidR="000601FE">
        <w:rPr>
          <w:rFonts w:ascii="Times New Roman" w:hAnsi="Times New Roman"/>
          <w:b/>
        </w:rPr>
        <w:t>4</w:t>
      </w:r>
    </w:p>
    <w:p w14:paraId="63D4B604" w14:textId="205A400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2.</w:t>
      </w:r>
      <w:r>
        <w:rPr>
          <w:rFonts w:ascii="Times New Roman" w:hAnsi="Times New Roman"/>
          <w:b/>
        </w:rPr>
        <w:tab/>
        <w:t>Running Nemesis</w:t>
      </w:r>
      <w:r>
        <w:rPr>
          <w:rFonts w:ascii="Times New Roman" w:hAnsi="Times New Roman"/>
          <w:b/>
        </w:rPr>
        <w:tab/>
      </w:r>
      <w:r w:rsidR="000601FE">
        <w:rPr>
          <w:rFonts w:ascii="Times New Roman" w:hAnsi="Times New Roman"/>
          <w:b/>
        </w:rPr>
        <w:t>5</w:t>
      </w:r>
    </w:p>
    <w:p w14:paraId="7257AF43" w14:textId="1B55EAE1"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2.1</w:t>
      </w:r>
      <w:r>
        <w:rPr>
          <w:rFonts w:ascii="Times New Roman" w:hAnsi="Times New Roman"/>
          <w:b/>
        </w:rPr>
        <w:tab/>
        <w:t>Input files and running Nemesis</w:t>
      </w:r>
      <w:r>
        <w:rPr>
          <w:rFonts w:ascii="Times New Roman" w:hAnsi="Times New Roman"/>
          <w:b/>
        </w:rPr>
        <w:tab/>
      </w:r>
      <w:r w:rsidR="000601FE">
        <w:rPr>
          <w:rFonts w:ascii="Times New Roman" w:hAnsi="Times New Roman"/>
          <w:b/>
        </w:rPr>
        <w:t>5</w:t>
      </w:r>
    </w:p>
    <w:p w14:paraId="28EB8830" w14:textId="5C99DFA8"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2.2</w:t>
      </w:r>
      <w:r>
        <w:rPr>
          <w:rFonts w:ascii="Times New Roman" w:hAnsi="Times New Roman"/>
          <w:b/>
        </w:rPr>
        <w:tab/>
        <w:t>Intermediate files</w:t>
      </w:r>
      <w:r>
        <w:rPr>
          <w:rFonts w:ascii="Times New Roman" w:hAnsi="Times New Roman"/>
          <w:b/>
        </w:rPr>
        <w:tab/>
      </w:r>
      <w:r w:rsidR="000601FE">
        <w:rPr>
          <w:rFonts w:ascii="Times New Roman" w:hAnsi="Times New Roman"/>
          <w:b/>
        </w:rPr>
        <w:t>7</w:t>
      </w:r>
    </w:p>
    <w:p w14:paraId="6ED4742C" w14:textId="68BDB174"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2.3</w:t>
      </w:r>
      <w:r>
        <w:rPr>
          <w:rFonts w:ascii="Times New Roman" w:hAnsi="Times New Roman"/>
          <w:b/>
        </w:rPr>
        <w:tab/>
        <w:t>Output files and inspecting output</w:t>
      </w:r>
      <w:r>
        <w:rPr>
          <w:rFonts w:ascii="Times New Roman" w:hAnsi="Times New Roman"/>
          <w:b/>
        </w:rPr>
        <w:tab/>
      </w:r>
      <w:r w:rsidR="00C255F3">
        <w:rPr>
          <w:rFonts w:ascii="Times New Roman" w:hAnsi="Times New Roman"/>
          <w:b/>
        </w:rPr>
        <w:t>8</w:t>
      </w:r>
    </w:p>
    <w:p w14:paraId="6779BAE9" w14:textId="26984E44"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3.</w:t>
      </w:r>
      <w:r>
        <w:rPr>
          <w:rFonts w:ascii="Times New Roman" w:hAnsi="Times New Roman"/>
          <w:b/>
        </w:rPr>
        <w:tab/>
        <w:t>Input File Formats</w:t>
      </w:r>
      <w:r>
        <w:rPr>
          <w:rFonts w:ascii="Times New Roman" w:hAnsi="Times New Roman"/>
          <w:b/>
        </w:rPr>
        <w:tab/>
      </w:r>
      <w:r w:rsidR="000601FE">
        <w:rPr>
          <w:rFonts w:ascii="Times New Roman" w:hAnsi="Times New Roman"/>
          <w:b/>
        </w:rPr>
        <w:t>9</w:t>
      </w:r>
    </w:p>
    <w:p w14:paraId="44047175" w14:textId="4D363C8A"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3.1</w:t>
      </w:r>
      <w:r>
        <w:rPr>
          <w:rFonts w:ascii="Times New Roman" w:hAnsi="Times New Roman"/>
          <w:b/>
        </w:rPr>
        <w:tab/>
        <w:t>A priori .apr file</w:t>
      </w:r>
      <w:r>
        <w:rPr>
          <w:rFonts w:ascii="Times New Roman" w:hAnsi="Times New Roman"/>
          <w:b/>
        </w:rPr>
        <w:tab/>
      </w:r>
      <w:r w:rsidR="000601FE">
        <w:rPr>
          <w:rFonts w:ascii="Times New Roman" w:hAnsi="Times New Roman"/>
          <w:b/>
        </w:rPr>
        <w:t>9</w:t>
      </w:r>
    </w:p>
    <w:p w14:paraId="79817629" w14:textId="6195833C"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 xml:space="preserve">3.2 </w:t>
      </w:r>
      <w:r>
        <w:rPr>
          <w:rFonts w:ascii="Times New Roman" w:hAnsi="Times New Roman"/>
          <w:b/>
        </w:rPr>
        <w:tab/>
        <w:t>Input .inp file</w:t>
      </w:r>
      <w:r>
        <w:rPr>
          <w:rFonts w:ascii="Times New Roman" w:hAnsi="Times New Roman"/>
          <w:b/>
        </w:rPr>
        <w:tab/>
      </w:r>
      <w:r w:rsidR="000601FE">
        <w:rPr>
          <w:rFonts w:ascii="Times New Roman" w:hAnsi="Times New Roman"/>
          <w:b/>
        </w:rPr>
        <w:t>12</w:t>
      </w:r>
    </w:p>
    <w:p w14:paraId="769EE8DE" w14:textId="73A535AF"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3.3</w:t>
      </w:r>
      <w:r>
        <w:rPr>
          <w:rFonts w:ascii="Times New Roman" w:hAnsi="Times New Roman"/>
          <w:b/>
        </w:rPr>
        <w:tab/>
        <w:t>Spectrum .spx file</w:t>
      </w:r>
      <w:r>
        <w:rPr>
          <w:rFonts w:ascii="Times New Roman" w:hAnsi="Times New Roman"/>
          <w:b/>
        </w:rPr>
        <w:tab/>
      </w:r>
      <w:r w:rsidR="00A625F9">
        <w:rPr>
          <w:rFonts w:ascii="Times New Roman" w:hAnsi="Times New Roman"/>
          <w:b/>
        </w:rPr>
        <w:t>15</w:t>
      </w:r>
    </w:p>
    <w:p w14:paraId="49589518" w14:textId="1B86ECBB" w:rsidR="008A53DF" w:rsidRDefault="008A53DF" w:rsidP="008A53DF">
      <w:pPr>
        <w:tabs>
          <w:tab w:val="left" w:pos="1134"/>
          <w:tab w:val="left" w:pos="1843"/>
          <w:tab w:val="right" w:pos="7920"/>
        </w:tabs>
        <w:rPr>
          <w:rFonts w:ascii="Times New Roman" w:hAnsi="Times New Roman"/>
          <w:b/>
        </w:rPr>
      </w:pPr>
      <w:r>
        <w:rPr>
          <w:rFonts w:ascii="Times New Roman" w:hAnsi="Times New Roman"/>
          <w:b/>
        </w:rPr>
        <w:tab/>
        <w:t>3.4</w:t>
      </w:r>
      <w:r>
        <w:rPr>
          <w:rFonts w:ascii="Times New Roman" w:hAnsi="Times New Roman"/>
          <w:b/>
        </w:rPr>
        <w:tab/>
        <w:t>Setup .set file</w:t>
      </w:r>
      <w:r>
        <w:rPr>
          <w:rFonts w:ascii="Times New Roman" w:hAnsi="Times New Roman"/>
          <w:b/>
        </w:rPr>
        <w:tab/>
      </w:r>
      <w:r w:rsidR="00A625F9">
        <w:rPr>
          <w:rFonts w:ascii="Times New Roman" w:hAnsi="Times New Roman"/>
          <w:b/>
        </w:rPr>
        <w:t>17</w:t>
      </w:r>
    </w:p>
    <w:p w14:paraId="1F4C9920" w14:textId="540A11F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3.5</w:t>
      </w:r>
      <w:r>
        <w:rPr>
          <w:rFonts w:ascii="Times New Roman" w:hAnsi="Times New Roman"/>
          <w:b/>
        </w:rPr>
        <w:tab/>
        <w:t>Fractional cloud cover file fcloud.prf format</w:t>
      </w:r>
      <w:r>
        <w:rPr>
          <w:rFonts w:ascii="Times New Roman" w:hAnsi="Times New Roman"/>
          <w:b/>
        </w:rPr>
        <w:tab/>
      </w:r>
      <w:r w:rsidR="00A625F9">
        <w:rPr>
          <w:rFonts w:ascii="Times New Roman" w:hAnsi="Times New Roman"/>
          <w:b/>
        </w:rPr>
        <w:t>17</w:t>
      </w:r>
    </w:p>
    <w:p w14:paraId="70E2B5DB" w14:textId="0DF26B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3.6</w:t>
      </w:r>
      <w:r>
        <w:rPr>
          <w:rFonts w:ascii="Times New Roman" w:hAnsi="Times New Roman"/>
          <w:b/>
        </w:rPr>
        <w:tab/>
        <w:t>Reference Sola</w:t>
      </w:r>
      <w:r w:rsidR="00A625F9">
        <w:rPr>
          <w:rFonts w:ascii="Times New Roman" w:hAnsi="Times New Roman"/>
          <w:b/>
        </w:rPr>
        <w:t>r/Stellar spectrum .sol file.</w:t>
      </w:r>
      <w:r w:rsidR="00A625F9">
        <w:rPr>
          <w:rFonts w:ascii="Times New Roman" w:hAnsi="Times New Roman"/>
          <w:b/>
        </w:rPr>
        <w:tab/>
        <w:t>18</w:t>
      </w:r>
    </w:p>
    <w:p w14:paraId="60B433C9" w14:textId="15980B5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3.7</w:t>
      </w:r>
      <w:r>
        <w:rPr>
          <w:rFonts w:ascii="Times New Roman" w:hAnsi="Times New Roman"/>
          <w:b/>
        </w:rPr>
        <w:tab/>
        <w:t xml:space="preserve">Collision </w:t>
      </w:r>
      <w:r w:rsidR="00A625F9">
        <w:rPr>
          <w:rFonts w:ascii="Times New Roman" w:hAnsi="Times New Roman"/>
          <w:b/>
        </w:rPr>
        <w:t>induced absorption .cia file.</w:t>
      </w:r>
      <w:r w:rsidR="00A625F9">
        <w:rPr>
          <w:rFonts w:ascii="Times New Roman" w:hAnsi="Times New Roman"/>
          <w:b/>
        </w:rPr>
        <w:tab/>
        <w:t>18</w:t>
      </w:r>
    </w:p>
    <w:p w14:paraId="63B3736E" w14:textId="40A0D7DF"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w:t>
      </w:r>
      <w:r w:rsidR="00A625F9">
        <w:rPr>
          <w:rFonts w:ascii="Times New Roman" w:hAnsi="Times New Roman"/>
          <w:b/>
        </w:rPr>
        <w:t>.8</w:t>
      </w:r>
      <w:r w:rsidR="00A625F9">
        <w:rPr>
          <w:rFonts w:ascii="Times New Roman" w:hAnsi="Times New Roman"/>
          <w:b/>
        </w:rPr>
        <w:tab/>
        <w:t>Additional flags .fla file</w:t>
      </w:r>
      <w:r w:rsidR="00A625F9">
        <w:rPr>
          <w:rFonts w:ascii="Times New Roman" w:hAnsi="Times New Roman"/>
          <w:b/>
        </w:rPr>
        <w:tab/>
        <w:t>18</w:t>
      </w:r>
    </w:p>
    <w:p w14:paraId="63291485" w14:textId="504D986A" w:rsidR="000601FE" w:rsidRDefault="000601FE" w:rsidP="008A53DF">
      <w:pPr>
        <w:tabs>
          <w:tab w:val="left" w:pos="1134"/>
          <w:tab w:val="left" w:pos="1843"/>
          <w:tab w:val="right" w:pos="7920"/>
        </w:tabs>
        <w:rPr>
          <w:rFonts w:ascii="Times New Roman" w:hAnsi="Times New Roman"/>
          <w:b/>
        </w:rPr>
      </w:pPr>
      <w:r>
        <w:rPr>
          <w:rFonts w:ascii="Times New Roman" w:hAnsi="Times New Roman"/>
          <w:b/>
        </w:rPr>
        <w:tab/>
        <w:t>3.9</w:t>
      </w:r>
      <w:r>
        <w:rPr>
          <w:rFonts w:ascii="Times New Roman" w:hAnsi="Times New Roman"/>
          <w:b/>
        </w:rPr>
        <w:tab/>
        <w:t>Additional reflecting atm</w:t>
      </w:r>
      <w:r w:rsidR="00A625F9">
        <w:rPr>
          <w:rFonts w:ascii="Times New Roman" w:hAnsi="Times New Roman"/>
          <w:b/>
        </w:rPr>
        <w:t>osphere calculation .rfl file</w:t>
      </w:r>
      <w:r w:rsidR="00A625F9">
        <w:rPr>
          <w:rFonts w:ascii="Times New Roman" w:hAnsi="Times New Roman"/>
          <w:b/>
        </w:rPr>
        <w:tab/>
        <w:t>19</w:t>
      </w:r>
    </w:p>
    <w:p w14:paraId="4BDCFC37" w14:textId="3DA5AFD8" w:rsidR="00C255F3" w:rsidRDefault="00C255F3" w:rsidP="008A53DF">
      <w:pPr>
        <w:tabs>
          <w:tab w:val="left" w:pos="1134"/>
          <w:tab w:val="left" w:pos="1843"/>
          <w:tab w:val="right" w:pos="7920"/>
        </w:tabs>
        <w:rPr>
          <w:rFonts w:ascii="Times New Roman" w:hAnsi="Times New Roman"/>
          <w:b/>
        </w:rPr>
      </w:pPr>
      <w:r>
        <w:rPr>
          <w:rFonts w:ascii="Times New Roman" w:hAnsi="Times New Roman"/>
          <w:b/>
        </w:rPr>
        <w:tab/>
        <w:t>3.10</w:t>
      </w:r>
      <w:r>
        <w:rPr>
          <w:rFonts w:ascii="Times New Roman" w:hAnsi="Times New Roman"/>
          <w:b/>
        </w:rPr>
        <w:tab/>
        <w:t>Additional vapour saturation definition .vpf file</w:t>
      </w:r>
      <w:r>
        <w:rPr>
          <w:rFonts w:ascii="Times New Roman" w:hAnsi="Times New Roman"/>
          <w:b/>
        </w:rPr>
        <w:tab/>
        <w:t>19</w:t>
      </w:r>
    </w:p>
    <w:p w14:paraId="665C8AB7" w14:textId="7B47A58F"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4.</w:t>
      </w:r>
      <w:r>
        <w:rPr>
          <w:rFonts w:ascii="Times New Roman" w:hAnsi="Times New Roman"/>
          <w:b/>
        </w:rPr>
        <w:tab/>
        <w:t>Differences betwe</w:t>
      </w:r>
      <w:r w:rsidR="00C255F3">
        <w:rPr>
          <w:rFonts w:ascii="Times New Roman" w:hAnsi="Times New Roman"/>
          <w:b/>
        </w:rPr>
        <w:t>en Nemesis and previous codes</w:t>
      </w:r>
      <w:r w:rsidR="00C255F3">
        <w:rPr>
          <w:rFonts w:ascii="Times New Roman" w:hAnsi="Times New Roman"/>
          <w:b/>
        </w:rPr>
        <w:tab/>
        <w:t>20</w:t>
      </w:r>
    </w:p>
    <w:p w14:paraId="50036B52" w14:textId="57894E2D" w:rsidR="001421CD" w:rsidRDefault="001421CD" w:rsidP="001421CD">
      <w:pPr>
        <w:tabs>
          <w:tab w:val="left" w:pos="1134"/>
          <w:tab w:val="left" w:pos="1843"/>
          <w:tab w:val="right" w:pos="7920"/>
        </w:tabs>
        <w:rPr>
          <w:rFonts w:ascii="Times New Roman" w:hAnsi="Times New Roman"/>
          <w:b/>
        </w:rPr>
      </w:pPr>
      <w:r>
        <w:rPr>
          <w:rFonts w:ascii="Times New Roman" w:hAnsi="Times New Roman"/>
          <w:b/>
        </w:rPr>
        <w:tab/>
        <w:t>4.1</w:t>
      </w:r>
      <w:r>
        <w:rPr>
          <w:rFonts w:ascii="Times New Roman" w:hAnsi="Times New Roman"/>
          <w:b/>
        </w:rPr>
        <w:tab/>
        <w:t>Running Nemesis in LBL mode</w:t>
      </w:r>
      <w:r w:rsidR="0006449B">
        <w:rPr>
          <w:rFonts w:ascii="Times New Roman" w:hAnsi="Times New Roman"/>
          <w:b/>
        </w:rPr>
        <w:tab/>
        <w:t>21</w:t>
      </w:r>
    </w:p>
    <w:p w14:paraId="074275E3" w14:textId="5B034F0E"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5.</w:t>
      </w:r>
      <w:r>
        <w:rPr>
          <w:rFonts w:ascii="Times New Roman" w:hAnsi="Times New Roman"/>
          <w:b/>
        </w:rPr>
        <w:tab/>
        <w:t>Location of code and example files</w:t>
      </w:r>
      <w:r>
        <w:rPr>
          <w:rFonts w:ascii="Times New Roman" w:hAnsi="Times New Roman"/>
          <w:b/>
        </w:rPr>
        <w:tab/>
      </w:r>
      <w:r w:rsidR="00C255F3">
        <w:rPr>
          <w:rFonts w:ascii="Times New Roman" w:hAnsi="Times New Roman"/>
          <w:b/>
        </w:rPr>
        <w:t>21</w:t>
      </w:r>
    </w:p>
    <w:p w14:paraId="1BB12C0E" w14:textId="270F2320"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6.</w:t>
      </w:r>
      <w:r w:rsidR="0006449B">
        <w:rPr>
          <w:rFonts w:ascii="Times New Roman" w:hAnsi="Times New Roman"/>
          <w:b/>
        </w:rPr>
        <w:tab/>
        <w:t>Recent developments</w:t>
      </w:r>
      <w:r w:rsidR="0006449B">
        <w:rPr>
          <w:rFonts w:ascii="Times New Roman" w:hAnsi="Times New Roman"/>
          <w:b/>
        </w:rPr>
        <w:tab/>
        <w:t>22</w:t>
      </w:r>
    </w:p>
    <w:p w14:paraId="76F3DD77" w14:textId="022CA503" w:rsidR="008A53DF" w:rsidRDefault="008A53DF" w:rsidP="008A53DF">
      <w:pPr>
        <w:tabs>
          <w:tab w:val="left" w:pos="720"/>
          <w:tab w:val="left" w:pos="1440"/>
          <w:tab w:val="right" w:pos="7920"/>
        </w:tabs>
        <w:rPr>
          <w:rFonts w:ascii="Times New Roman" w:hAnsi="Times New Roman"/>
          <w:b/>
        </w:rPr>
      </w:pPr>
      <w:r>
        <w:rPr>
          <w:rFonts w:ascii="Times New Roman" w:hAnsi="Times New Roman"/>
          <w:b/>
        </w:rPr>
        <w:tab/>
        <w:t>7.</w:t>
      </w:r>
      <w:r>
        <w:rPr>
          <w:rFonts w:ascii="Times New Roman" w:hAnsi="Times New Roman"/>
          <w:b/>
        </w:rPr>
        <w:tab/>
        <w:t>Future developments</w:t>
      </w:r>
      <w:r>
        <w:rPr>
          <w:rFonts w:ascii="Times New Roman" w:hAnsi="Times New Roman"/>
          <w:b/>
        </w:rPr>
        <w:tab/>
      </w:r>
      <w:r w:rsidR="0006449B">
        <w:rPr>
          <w:rFonts w:ascii="Times New Roman" w:hAnsi="Times New Roman"/>
          <w:b/>
        </w:rPr>
        <w:t>22</w:t>
      </w:r>
    </w:p>
    <w:p w14:paraId="747A0C5C" w14:textId="2894258B" w:rsidR="000601FE" w:rsidRDefault="000601FE" w:rsidP="008A53DF">
      <w:pPr>
        <w:tabs>
          <w:tab w:val="left" w:pos="720"/>
          <w:tab w:val="left" w:pos="1440"/>
          <w:tab w:val="right" w:pos="7920"/>
        </w:tabs>
        <w:rPr>
          <w:rFonts w:ascii="Times New Roman" w:hAnsi="Times New Roman"/>
          <w:b/>
        </w:rPr>
      </w:pPr>
      <w:r>
        <w:rPr>
          <w:rFonts w:ascii="Times New Roman" w:hAnsi="Times New Roman"/>
          <w:b/>
        </w:rPr>
        <w:tab/>
        <w:t>8.</w:t>
      </w:r>
      <w:r>
        <w:rPr>
          <w:rFonts w:ascii="Times New Roman" w:hAnsi="Times New Roman"/>
          <w:b/>
        </w:rPr>
        <w:tab/>
        <w:t>Significant offshoots</w:t>
      </w:r>
      <w:r w:rsidR="0006449B">
        <w:rPr>
          <w:rFonts w:ascii="Times New Roman" w:hAnsi="Times New Roman"/>
          <w:b/>
        </w:rPr>
        <w:tab/>
        <w:t>22</w:t>
      </w:r>
    </w:p>
    <w:p w14:paraId="39CBCE76" w14:textId="47877898"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8.1</w:t>
      </w:r>
      <w:r>
        <w:rPr>
          <w:rFonts w:ascii="Times New Roman" w:hAnsi="Times New Roman"/>
          <w:b/>
        </w:rPr>
        <w:tab/>
        <w:t>NemesisL</w:t>
      </w:r>
      <w:r>
        <w:rPr>
          <w:rFonts w:ascii="Times New Roman" w:hAnsi="Times New Roman"/>
          <w:b/>
        </w:rPr>
        <w:tab/>
        <w:t>22</w:t>
      </w:r>
    </w:p>
    <w:p w14:paraId="33B88B67" w14:textId="754EEC75" w:rsidR="000601FE" w:rsidRDefault="0006449B" w:rsidP="000601FE">
      <w:pPr>
        <w:tabs>
          <w:tab w:val="left" w:pos="1134"/>
          <w:tab w:val="left" w:pos="1843"/>
          <w:tab w:val="right" w:pos="7920"/>
        </w:tabs>
        <w:rPr>
          <w:rFonts w:ascii="Times New Roman" w:hAnsi="Times New Roman"/>
          <w:b/>
        </w:rPr>
      </w:pPr>
      <w:r>
        <w:rPr>
          <w:rFonts w:ascii="Times New Roman" w:hAnsi="Times New Roman"/>
          <w:b/>
        </w:rPr>
        <w:tab/>
        <w:t>8.2</w:t>
      </w:r>
      <w:r>
        <w:rPr>
          <w:rFonts w:ascii="Times New Roman" w:hAnsi="Times New Roman"/>
          <w:b/>
        </w:rPr>
        <w:tab/>
        <w:t>NemesisMCS</w:t>
      </w:r>
      <w:r>
        <w:rPr>
          <w:rFonts w:ascii="Times New Roman" w:hAnsi="Times New Roman"/>
          <w:b/>
        </w:rPr>
        <w:tab/>
        <w:t>23</w:t>
      </w:r>
    </w:p>
    <w:p w14:paraId="49C8C33D" w14:textId="3E8BF30C"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8.3</w:t>
      </w:r>
      <w:r>
        <w:rPr>
          <w:rFonts w:ascii="Times New Roman" w:hAnsi="Times New Roman"/>
          <w:b/>
        </w:rPr>
        <w:tab/>
        <w:t>Nemesisdisc</w:t>
      </w:r>
      <w:r>
        <w:rPr>
          <w:rFonts w:ascii="Times New Roman" w:hAnsi="Times New Roman"/>
          <w:b/>
        </w:rPr>
        <w:tab/>
        <w:t>23</w:t>
      </w:r>
    </w:p>
    <w:p w14:paraId="590BC605" w14:textId="54990EA0" w:rsidR="000601FE" w:rsidRDefault="00FA7169" w:rsidP="000601FE">
      <w:pPr>
        <w:tabs>
          <w:tab w:val="left" w:pos="1134"/>
          <w:tab w:val="left" w:pos="1843"/>
          <w:tab w:val="right" w:pos="7920"/>
        </w:tabs>
        <w:rPr>
          <w:rFonts w:ascii="Times New Roman" w:hAnsi="Times New Roman"/>
          <w:b/>
        </w:rPr>
      </w:pPr>
      <w:r>
        <w:rPr>
          <w:rFonts w:ascii="Times New Roman" w:hAnsi="Times New Roman"/>
          <w:b/>
        </w:rPr>
        <w:tab/>
        <w:t>8.4</w:t>
      </w:r>
      <w:r>
        <w:rPr>
          <w:rFonts w:ascii="Times New Roman" w:hAnsi="Times New Roman"/>
          <w:b/>
        </w:rPr>
        <w:tab/>
        <w:t>NemesisPT</w:t>
      </w:r>
      <w:r>
        <w:rPr>
          <w:rFonts w:ascii="Times New Roman" w:hAnsi="Times New Roman"/>
          <w:b/>
        </w:rPr>
        <w:tab/>
        <w:t>23</w:t>
      </w:r>
    </w:p>
    <w:p w14:paraId="048409E8" w14:textId="4CED9453" w:rsidR="008A53DF" w:rsidRDefault="000601FE" w:rsidP="008A53DF">
      <w:pPr>
        <w:tabs>
          <w:tab w:val="left" w:pos="720"/>
          <w:tab w:val="left" w:pos="1440"/>
          <w:tab w:val="right" w:pos="7920"/>
        </w:tabs>
        <w:rPr>
          <w:rFonts w:ascii="Times New Roman" w:hAnsi="Times New Roman"/>
          <w:b/>
        </w:rPr>
      </w:pPr>
      <w:r>
        <w:rPr>
          <w:rFonts w:ascii="Times New Roman" w:hAnsi="Times New Roman"/>
          <w:b/>
        </w:rPr>
        <w:t>9</w:t>
      </w:r>
      <w:r w:rsidR="008A53DF">
        <w:rPr>
          <w:rFonts w:ascii="Times New Roman" w:hAnsi="Times New Roman"/>
          <w:b/>
        </w:rPr>
        <w:t>.</w:t>
      </w:r>
      <w:r w:rsidR="008A53DF">
        <w:rPr>
          <w:rFonts w:ascii="Times New Roman" w:hAnsi="Times New Roman"/>
          <w:b/>
        </w:rPr>
        <w:tab/>
        <w:t>Notes</w:t>
      </w:r>
      <w:r w:rsidR="008A53DF">
        <w:rPr>
          <w:rFonts w:ascii="Times New Roman" w:hAnsi="Times New Roman"/>
          <w:b/>
        </w:rPr>
        <w:tab/>
      </w:r>
      <w:r>
        <w:rPr>
          <w:rFonts w:ascii="Times New Roman" w:hAnsi="Times New Roman"/>
          <w:b/>
        </w:rPr>
        <w:tab/>
      </w:r>
      <w:r w:rsidR="00FA7169">
        <w:rPr>
          <w:rFonts w:ascii="Times New Roman" w:hAnsi="Times New Roman"/>
          <w:b/>
        </w:rPr>
        <w:t>24</w:t>
      </w:r>
    </w:p>
    <w:p w14:paraId="587CBD81" w14:textId="6CAC7EF4"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.1</w:t>
      </w:r>
      <w:r w:rsidR="008A53DF">
        <w:rPr>
          <w:rFonts w:ascii="Times New Roman" w:hAnsi="Times New Roman"/>
          <w:b/>
        </w:rPr>
        <w:tab/>
        <w:t>Matrix inversion stability</w:t>
      </w:r>
      <w:r w:rsidR="008A53DF">
        <w:rPr>
          <w:rFonts w:ascii="Times New Roman" w:hAnsi="Times New Roman"/>
          <w:b/>
        </w:rPr>
        <w:tab/>
      </w:r>
      <w:r w:rsidR="00FA7169">
        <w:rPr>
          <w:rFonts w:ascii="Times New Roman" w:hAnsi="Times New Roman"/>
          <w:b/>
        </w:rPr>
        <w:t>24</w:t>
      </w:r>
    </w:p>
    <w:p w14:paraId="447EEEDB" w14:textId="02183B6E"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.2</w:t>
      </w:r>
      <w:r w:rsidR="008A53DF">
        <w:rPr>
          <w:rFonts w:ascii="Times New Roman" w:hAnsi="Times New Roman"/>
          <w:b/>
        </w:rPr>
        <w:tab/>
        <w:t>Constraints and exact solutions</w:t>
      </w:r>
      <w:r w:rsidR="008A53DF">
        <w:rPr>
          <w:rFonts w:ascii="Times New Roman" w:hAnsi="Times New Roman"/>
          <w:b/>
        </w:rPr>
        <w:tab/>
      </w:r>
      <w:r w:rsidR="00FA7169">
        <w:rPr>
          <w:rFonts w:ascii="Times New Roman" w:hAnsi="Times New Roman"/>
          <w:b/>
        </w:rPr>
        <w:t>24</w:t>
      </w:r>
    </w:p>
    <w:p w14:paraId="549E1E1A" w14:textId="51F0EBA9"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.3</w:t>
      </w:r>
      <w:r w:rsidR="008A53DF">
        <w:rPr>
          <w:rFonts w:ascii="Times New Roman" w:hAnsi="Times New Roman"/>
          <w:b/>
        </w:rPr>
        <w:tab/>
      </w:r>
      <w:r w:rsidR="008A53DF" w:rsidRPr="003E1850">
        <w:rPr>
          <w:b/>
        </w:rPr>
        <w:t xml:space="preserve">Converting </w:t>
      </w:r>
      <w:r w:rsidR="008A53DF" w:rsidRPr="004E1035">
        <w:rPr>
          <w:rFonts w:ascii="Times New Roman" w:hAnsi="Times New Roman"/>
          <w:b/>
        </w:rPr>
        <w:t>Newcphase</w:t>
      </w:r>
      <w:r w:rsidR="008A53DF" w:rsidRPr="003E1850">
        <w:rPr>
          <w:b/>
        </w:rPr>
        <w:t xml:space="preserve"> retrievals to </w:t>
      </w:r>
      <w:r w:rsidR="008A53DF" w:rsidRPr="004E1035">
        <w:rPr>
          <w:rFonts w:ascii="Times New Roman" w:hAnsi="Times New Roman"/>
          <w:b/>
        </w:rPr>
        <w:t>Nemesis</w:t>
      </w:r>
      <w:r w:rsidR="008A53DF">
        <w:rPr>
          <w:rFonts w:ascii="Times New Roman" w:hAnsi="Times New Roman"/>
          <w:b/>
        </w:rPr>
        <w:tab/>
      </w:r>
      <w:r w:rsidR="00FA7169">
        <w:rPr>
          <w:rFonts w:ascii="Times New Roman" w:hAnsi="Times New Roman"/>
          <w:b/>
        </w:rPr>
        <w:t>26</w:t>
      </w:r>
    </w:p>
    <w:p w14:paraId="50F59D6B" w14:textId="2BD3A543" w:rsidR="008A53DF" w:rsidRDefault="000601FE" w:rsidP="008A53DF">
      <w:pPr>
        <w:tabs>
          <w:tab w:val="left" w:pos="1134"/>
          <w:tab w:val="left" w:pos="1843"/>
          <w:tab w:val="right" w:pos="7920"/>
        </w:tabs>
        <w:rPr>
          <w:rFonts w:ascii="Times New Roman" w:hAnsi="Times New Roman"/>
          <w:b/>
        </w:rPr>
      </w:pPr>
      <w:r>
        <w:rPr>
          <w:rFonts w:ascii="Times New Roman" w:hAnsi="Times New Roman"/>
          <w:b/>
        </w:rPr>
        <w:tab/>
        <w:t>9</w:t>
      </w:r>
      <w:r w:rsidR="008A53DF">
        <w:rPr>
          <w:rFonts w:ascii="Times New Roman" w:hAnsi="Times New Roman"/>
          <w:b/>
        </w:rPr>
        <w:t>.4</w:t>
      </w:r>
      <w:r w:rsidR="008A53DF">
        <w:rPr>
          <w:rFonts w:ascii="Times New Roman" w:hAnsi="Times New Roman"/>
          <w:b/>
        </w:rPr>
        <w:tab/>
      </w:r>
      <w:r w:rsidR="008A53DF" w:rsidRPr="004E1035">
        <w:rPr>
          <w:rFonts w:ascii="Times New Roman" w:hAnsi="Times New Roman"/>
          <w:b/>
        </w:rPr>
        <w:t>Optimisation of retrieval code</w:t>
      </w:r>
      <w:r w:rsidR="008A53DF">
        <w:rPr>
          <w:rFonts w:ascii="Times New Roman" w:hAnsi="Times New Roman"/>
          <w:b/>
        </w:rPr>
        <w:tab/>
      </w:r>
      <w:r w:rsidR="00FA7169">
        <w:rPr>
          <w:rFonts w:ascii="Times New Roman" w:hAnsi="Times New Roman"/>
          <w:b/>
        </w:rPr>
        <w:t>26</w:t>
      </w:r>
    </w:p>
    <w:p w14:paraId="454FC9AC" w14:textId="5EB0C6E4" w:rsidR="008A53DF" w:rsidRDefault="003612D1" w:rsidP="003612D1">
      <w:pPr>
        <w:tabs>
          <w:tab w:val="left" w:pos="720"/>
          <w:tab w:val="left" w:pos="1843"/>
          <w:tab w:val="right" w:pos="7920"/>
        </w:tabs>
        <w:rPr>
          <w:rFonts w:ascii="Times New Roman" w:hAnsi="Times New Roman"/>
          <w:b/>
        </w:rPr>
      </w:pPr>
      <w:r>
        <w:rPr>
          <w:rFonts w:ascii="Times New Roman" w:hAnsi="Times New Roman"/>
          <w:b/>
        </w:rPr>
        <w:t>10.</w:t>
      </w:r>
      <w:r>
        <w:rPr>
          <w:rFonts w:ascii="Times New Roman" w:hAnsi="Times New Roman"/>
          <w:b/>
        </w:rPr>
        <w:tab/>
        <w:t>K-table location</w:t>
      </w:r>
      <w:r>
        <w:rPr>
          <w:rFonts w:ascii="Times New Roman" w:hAnsi="Times New Roman"/>
          <w:b/>
        </w:rPr>
        <w:tab/>
        <w:t>27</w:t>
      </w:r>
    </w:p>
    <w:p w14:paraId="20F898BD" w14:textId="77777777" w:rsidR="008A53DF" w:rsidRDefault="008A53DF">
      <w:pPr>
        <w:rPr>
          <w:rFonts w:ascii="Times New Roman" w:hAnsi="Times New Roman"/>
        </w:rPr>
      </w:pPr>
    </w:p>
    <w:p w14:paraId="7C08488C" w14:textId="77777777" w:rsidR="008A53DF" w:rsidRDefault="008A53DF">
      <w:pPr>
        <w:rPr>
          <w:rFonts w:ascii="Times New Roman" w:hAnsi="Times New Roman"/>
        </w:rPr>
        <w:sectPr w:rsidR="008A53DF">
          <w:headerReference w:type="even" r:id="rId10"/>
          <w:headerReference w:type="default" r:id="rId11"/>
          <w:footerReference w:type="default" r:id="rId12"/>
          <w:pgSz w:w="12240" w:h="15840" w:code="1"/>
          <w:pgMar w:top="1440" w:right="1800" w:bottom="1440" w:left="1800" w:header="720" w:footer="720" w:gutter="0"/>
          <w:cols w:space="720"/>
        </w:sectPr>
      </w:pPr>
    </w:p>
    <w:p w14:paraId="64D42469" w14:textId="77777777" w:rsidR="008A53DF" w:rsidRDefault="008A53DF">
      <w:pPr>
        <w:rPr>
          <w:rFonts w:ascii="Times New Roman" w:hAnsi="Times New Roman"/>
        </w:rPr>
      </w:pPr>
    </w:p>
    <w:p w14:paraId="3985AC3B" w14:textId="77777777" w:rsidR="008A53DF" w:rsidRDefault="008A53DF" w:rsidP="008A53DF">
      <w:pPr>
        <w:ind w:left="-11"/>
        <w:outlineLvl w:val="0"/>
        <w:rPr>
          <w:rFonts w:ascii="Times New Roman" w:hAnsi="Times New Roman"/>
          <w:b/>
        </w:rPr>
      </w:pPr>
      <w:r>
        <w:rPr>
          <w:rFonts w:ascii="Times New Roman" w:hAnsi="Times New Roman"/>
          <w:b/>
        </w:rPr>
        <w:t>0. Overview</w:t>
      </w:r>
    </w:p>
    <w:p w14:paraId="582D3656" w14:textId="77777777" w:rsidR="008A53DF" w:rsidRDefault="008A53DF" w:rsidP="008A53DF">
      <w:pPr>
        <w:jc w:val="both"/>
        <w:rPr>
          <w:rFonts w:ascii="Times New Roman" w:hAnsi="Times New Roman"/>
        </w:rPr>
      </w:pPr>
    </w:p>
    <w:p w14:paraId="598A7874"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Oxford CIRS group’s new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303BD39B" w14:textId="77777777" w:rsidR="008A53DF" w:rsidRDefault="008A53DF">
      <w:pPr>
        <w:ind w:firstLine="360"/>
        <w:jc w:val="both"/>
        <w:rPr>
          <w:rFonts w:ascii="Times New Roman" w:hAnsi="Times New Roman"/>
        </w:rPr>
      </w:pPr>
    </w:p>
    <w:p w14:paraId="0231B682" w14:textId="77777777" w:rsidR="008A53DF" w:rsidRDefault="008A53DF">
      <w:pPr>
        <w:outlineLvl w:val="0"/>
        <w:rPr>
          <w:rFonts w:ascii="Times New Roman" w:hAnsi="Times New Roman"/>
          <w:b/>
        </w:rPr>
      </w:pPr>
      <w:r>
        <w:rPr>
          <w:rFonts w:ascii="Times New Roman" w:hAnsi="Times New Roman"/>
          <w:b/>
        </w:rPr>
        <w:t>0.1. Reference Documents</w:t>
      </w:r>
    </w:p>
    <w:p w14:paraId="48333A7F" w14:textId="77777777" w:rsidR="008A53DF" w:rsidRDefault="008A53DF">
      <w:pPr>
        <w:pStyle w:val="Footer"/>
        <w:tabs>
          <w:tab w:val="clear" w:pos="4320"/>
          <w:tab w:val="clear" w:pos="8640"/>
        </w:tabs>
        <w:rPr>
          <w:rFonts w:ascii="Times New Roman" w:hAnsi="Times New Roman"/>
        </w:rPr>
      </w:pPr>
    </w:p>
    <w:p w14:paraId="7057E67D"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77323DC5" w14:textId="77777777" w:rsidR="008A53DF" w:rsidRDefault="008A53DF" w:rsidP="008A53DF">
      <w:pPr>
        <w:ind w:left="1260" w:hanging="900"/>
        <w:rPr>
          <w:rFonts w:ascii="Times New Roman" w:hAnsi="Times New Roman"/>
        </w:rPr>
      </w:pPr>
    </w:p>
    <w:p w14:paraId="5D78B237"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A59C75C" w14:textId="77777777" w:rsidR="008A53DF" w:rsidRDefault="008A53DF" w:rsidP="008A53DF">
      <w:pPr>
        <w:ind w:left="1260" w:hanging="900"/>
        <w:rPr>
          <w:rFonts w:ascii="Times New Roman" w:hAnsi="Times New Roman"/>
        </w:rPr>
      </w:pPr>
    </w:p>
    <w:p w14:paraId="61421D64"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406E60AA" w14:textId="77777777" w:rsidR="008A53DF" w:rsidRDefault="008A53DF" w:rsidP="008A53DF">
      <w:pPr>
        <w:ind w:left="1260" w:hanging="900"/>
        <w:rPr>
          <w:rFonts w:ascii="Times New Roman" w:hAnsi="Times New Roman"/>
        </w:rPr>
      </w:pPr>
    </w:p>
    <w:p w14:paraId="657F43B4"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5E554A73" w14:textId="77777777" w:rsidR="008A53DF" w:rsidRDefault="008A53DF" w:rsidP="008A53DF">
      <w:pPr>
        <w:rPr>
          <w:rFonts w:ascii="Times New Roman" w:hAnsi="Times New Roman"/>
        </w:rPr>
      </w:pPr>
    </w:p>
    <w:p w14:paraId="0915F380" w14:textId="77777777" w:rsidR="008A53DF" w:rsidRDefault="008A53DF">
      <w:pPr>
        <w:ind w:left="1260" w:hanging="900"/>
        <w:rPr>
          <w:rFonts w:ascii="Times New Roman" w:hAnsi="Times New Roman"/>
        </w:rPr>
      </w:pPr>
    </w:p>
    <w:p w14:paraId="2A2B212F" w14:textId="77777777" w:rsidR="008A53DF" w:rsidRDefault="008A53DF">
      <w:pPr>
        <w:outlineLvl w:val="0"/>
        <w:rPr>
          <w:rFonts w:ascii="Times New Roman" w:hAnsi="Times New Roman"/>
          <w:b/>
        </w:rPr>
      </w:pPr>
      <w:r>
        <w:rPr>
          <w:rFonts w:ascii="Times New Roman" w:hAnsi="Times New Roman"/>
          <w:b/>
        </w:rPr>
        <w:t>0.2. Defined Fonts</w:t>
      </w:r>
    </w:p>
    <w:p w14:paraId="53A4DDF1" w14:textId="77777777" w:rsidR="008A53DF" w:rsidRDefault="008A53DF" w:rsidP="008A53DF">
      <w:pPr>
        <w:rPr>
          <w:rFonts w:ascii="Times New Roman" w:hAnsi="Times New Roman"/>
          <w:b/>
        </w:rPr>
      </w:pPr>
    </w:p>
    <w:p w14:paraId="76E34688"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0815C366" w14:textId="77777777" w:rsidR="008A53DF" w:rsidRDefault="008A53DF" w:rsidP="008A53DF">
      <w:pPr>
        <w:ind w:firstLine="270"/>
        <w:rPr>
          <w:rFonts w:ascii="Times New Roman" w:hAnsi="Times New Roman"/>
        </w:rPr>
      </w:pPr>
    </w:p>
    <w:p w14:paraId="45F5DA6C" w14:textId="77777777" w:rsidR="008A53DF" w:rsidRDefault="008A53DF" w:rsidP="008A53DF">
      <w:pPr>
        <w:numPr>
          <w:ilvl w:val="0"/>
          <w:numId w:val="26"/>
        </w:numPr>
        <w:ind w:left="986" w:hanging="357"/>
        <w:rPr>
          <w:rFonts w:ascii="Times New Roman" w:hAnsi="Times New Roman"/>
        </w:rPr>
      </w:pPr>
      <w:r>
        <w:rPr>
          <w:rFonts w:ascii="Times New Roman" w:hAnsi="Times New Roman"/>
        </w:rPr>
        <w:t xml:space="preserve">Executable programs are underlined. e.g. </w:t>
      </w:r>
      <w:r>
        <w:rPr>
          <w:rFonts w:ascii="Times New Roman" w:hAnsi="Times New Roman"/>
          <w:u w:val="single"/>
        </w:rPr>
        <w:t>CIRSdrvg</w:t>
      </w:r>
      <w:r>
        <w:rPr>
          <w:rFonts w:ascii="Times New Roman" w:hAnsi="Times New Roman"/>
        </w:rPr>
        <w:t xml:space="preserve"> </w:t>
      </w:r>
    </w:p>
    <w:p w14:paraId="03C94E2F" w14:textId="77777777" w:rsidR="008A53DF" w:rsidRDefault="008A53DF" w:rsidP="008A53DF">
      <w:pPr>
        <w:numPr>
          <w:ilvl w:val="0"/>
          <w:numId w:val="26"/>
        </w:numPr>
        <w:ind w:left="986" w:hanging="357"/>
        <w:rPr>
          <w:rFonts w:ascii="Copperplate Gothic Light" w:hAnsi="Copperplate Gothic Light"/>
        </w:rPr>
      </w:pPr>
      <w:r>
        <w:rPr>
          <w:rFonts w:ascii="Times New Roman" w:hAnsi="Times New Roman"/>
        </w:rPr>
        <w:t xml:space="preserve">Suites of codes in their own subdirectories are in copperplate font. e.g. </w:t>
      </w:r>
      <w:r>
        <w:rPr>
          <w:rFonts w:ascii="Copperplate Gothic Light" w:hAnsi="Copperplate Gothic Light"/>
        </w:rPr>
        <w:t>Radtrans</w:t>
      </w:r>
    </w:p>
    <w:p w14:paraId="5CC91898" w14:textId="77777777" w:rsidR="008A53DF" w:rsidRDefault="008A53DF" w:rsidP="008A53DF">
      <w:pPr>
        <w:numPr>
          <w:ilvl w:val="0"/>
          <w:numId w:val="26"/>
        </w:numPr>
        <w:ind w:left="986" w:hanging="357"/>
        <w:rPr>
          <w:rFonts w:ascii="Courier New" w:hAnsi="Courier New" w:cs="Courier New"/>
        </w:rPr>
      </w:pPr>
      <w:r>
        <w:rPr>
          <w:rFonts w:ascii="Times New Roman" w:hAnsi="Times New Roman"/>
        </w:rPr>
        <w:t xml:space="preserve">Subroutine files are in courier font. e.g. </w:t>
      </w:r>
      <w:r>
        <w:rPr>
          <w:rFonts w:ascii="Courier New" w:hAnsi="Courier New" w:cs="Courier New"/>
        </w:rPr>
        <w:t>cirsradg.f</w:t>
      </w:r>
    </w:p>
    <w:p w14:paraId="29C16FEA" w14:textId="77777777" w:rsidR="008A53DF" w:rsidRDefault="008A53DF" w:rsidP="008A53DF">
      <w:pPr>
        <w:numPr>
          <w:ilvl w:val="0"/>
          <w:numId w:val="26"/>
        </w:numPr>
        <w:ind w:left="986" w:hanging="357"/>
        <w:rPr>
          <w:rFonts w:ascii="Times New Roman" w:hAnsi="Times New Roman"/>
        </w:rPr>
      </w:pPr>
      <w:r>
        <w:rPr>
          <w:rFonts w:ascii="Times New Roman" w:hAnsi="Times New Roman"/>
        </w:rPr>
        <w:t>Variables defined within FORTRAN codes are capitalized. e.g. NCONV, IMOD</w:t>
      </w:r>
    </w:p>
    <w:p w14:paraId="7CEF1EAC" w14:textId="77777777" w:rsidR="008A53DF" w:rsidRDefault="008A53DF" w:rsidP="008A53DF">
      <w:pPr>
        <w:ind w:firstLine="272"/>
        <w:rPr>
          <w:rFonts w:ascii="Times New Roman" w:hAnsi="Times New Roman"/>
        </w:rPr>
      </w:pPr>
    </w:p>
    <w:p w14:paraId="7C78B54D" w14:textId="77777777" w:rsidR="008A53DF" w:rsidRDefault="00C55D32" w:rsidP="00C55D32">
      <w:pPr>
        <w:outlineLvl w:val="0"/>
        <w:rPr>
          <w:rFonts w:ascii="Times New Roman" w:hAnsi="Times New Roman"/>
          <w:b/>
        </w:rPr>
      </w:pPr>
      <w:r>
        <w:rPr>
          <w:rFonts w:ascii="Times New Roman" w:hAnsi="Times New Roman"/>
          <w:b/>
        </w:rPr>
        <w:t>0.3</w:t>
      </w:r>
      <w:r w:rsidR="008A53DF">
        <w:rPr>
          <w:rFonts w:ascii="Times New Roman" w:hAnsi="Times New Roman"/>
          <w:b/>
        </w:rPr>
        <w:t>. Radiance Units</w:t>
      </w:r>
    </w:p>
    <w:p w14:paraId="3DD03EE3" w14:textId="77777777" w:rsidR="008A53DF" w:rsidRDefault="008A53DF" w:rsidP="008A53DF">
      <w:pPr>
        <w:rPr>
          <w:rFonts w:ascii="Times New Roman" w:hAnsi="Times New Roman"/>
        </w:rPr>
      </w:pPr>
    </w:p>
    <w:p w14:paraId="3E3E7A60" w14:textId="77777777" w:rsidR="00E33C07" w:rsidRDefault="00C55D32" w:rsidP="008A53DF">
      <w:pPr>
        <w:rPr>
          <w:rFonts w:ascii="Times New Roman" w:hAnsi="Times New Roman"/>
        </w:rPr>
      </w:pPr>
      <w:r w:rsidRPr="003212A5">
        <w:rPr>
          <w:rFonts w:ascii="Copperplate Gothic Light" w:hAnsi="Copperplate Gothic Light"/>
        </w:rPr>
        <w:t>Nemesis</w:t>
      </w:r>
      <w:r w:rsidR="008A53DF">
        <w:rPr>
          <w:rFonts w:ascii="Times New Roman" w:hAnsi="Times New Roman"/>
        </w:rPr>
        <w:t xml:space="preserve"> can operate in either wavelength or wavenumber space. </w:t>
      </w:r>
      <w:r w:rsidR="00E33C07" w:rsidRPr="003212A5">
        <w:rPr>
          <w:rFonts w:ascii="Copperplate Gothic Light" w:hAnsi="Copperplate Gothic Light"/>
        </w:rPr>
        <w:t>Nemesis</w:t>
      </w:r>
      <w:r w:rsidR="00E33C07">
        <w:rPr>
          <w:rFonts w:ascii="Times New Roman" w:hAnsi="Times New Roman"/>
        </w:rPr>
        <w:t xml:space="preserve"> (or one of its variants) can also compute 4 different types of spectra, defined by the IFORM integer:</w:t>
      </w:r>
    </w:p>
    <w:p w14:paraId="03799B24" w14:textId="72E342DF"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6B415F76" w14:textId="1522CD04"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i.e. secondary transit depth</w:t>
      </w:r>
    </w:p>
    <w:p w14:paraId="1CED81FA" w14:textId="792CBBBA"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i.e. primary transit depth</w:t>
      </w:r>
    </w:p>
    <w:p w14:paraId="442AC542" w14:textId="64E48C38"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37DE4407" w14:textId="77777777" w:rsidR="00E33C07" w:rsidRDefault="00E33C07" w:rsidP="008A53DF">
      <w:pPr>
        <w:rPr>
          <w:rFonts w:ascii="Times New Roman" w:hAnsi="Times New Roman"/>
        </w:rPr>
      </w:pPr>
    </w:p>
    <w:p w14:paraId="2EE42BB8" w14:textId="77777777" w:rsidR="00E33C07" w:rsidRDefault="00E33C07" w:rsidP="008A53DF">
      <w:pPr>
        <w:rPr>
          <w:rFonts w:ascii="Times New Roman" w:hAnsi="Times New Roman"/>
        </w:rPr>
      </w:pPr>
    </w:p>
    <w:p w14:paraId="46131284" w14:textId="77777777" w:rsidR="00E33C07" w:rsidRDefault="00E33C07" w:rsidP="008A53DF">
      <w:pPr>
        <w:rPr>
          <w:rFonts w:ascii="Times New Roman" w:hAnsi="Times New Roman"/>
        </w:rPr>
      </w:pPr>
    </w:p>
    <w:p w14:paraId="35A056EC" w14:textId="56DB2926" w:rsidR="00E33C07" w:rsidRDefault="00E33C07" w:rsidP="008A53DF">
      <w:pPr>
        <w:rPr>
          <w:rFonts w:ascii="Times New Roman" w:hAnsi="Times New Roman"/>
        </w:rPr>
      </w:pPr>
      <w:r>
        <w:rPr>
          <w:rFonts w:ascii="Times New Roman" w:hAnsi="Times New Roman"/>
        </w:rPr>
        <w:lastRenderedPageBreak/>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859D601" w14:textId="12F4F63A" w:rsidR="008A53DF" w:rsidRDefault="009102D5" w:rsidP="008A53DF">
      <w:pPr>
        <w:ind w:firstLine="270"/>
        <w:rPr>
          <w:rFonts w:ascii="Times New Roman" w:hAnsi="Times New Roman"/>
        </w:rPr>
      </w:pPr>
      <w:r>
        <w:rPr>
          <w:rFonts w:ascii="Times New Roman" w:hAnsi="Times New Roman"/>
        </w:rPr>
        <w:t>IFORM=0</w:t>
      </w:r>
    </w:p>
    <w:p w14:paraId="2973E445"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5E08E0F0" w14:textId="77777777" w:rsidR="008A53DF" w:rsidRDefault="008A53DF" w:rsidP="008A53DF">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50ABE66F" w14:textId="485E84FF" w:rsidR="00B4295E" w:rsidRPr="00B4295E" w:rsidRDefault="00B4295E" w:rsidP="00E33C07">
      <w:pPr>
        <w:ind w:left="993"/>
        <w:rPr>
          <w:rFonts w:ascii="Times New Roman" w:hAnsi="Times New Roman"/>
        </w:rPr>
      </w:pPr>
      <w:r w:rsidRPr="00B4295E">
        <w:rPr>
          <w:rFonts w:ascii="Times New Roman" w:hAnsi="Times New Roman"/>
        </w:rPr>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690DBF2C" w14:textId="77777777" w:rsidR="00B4295E" w:rsidRDefault="00B4295E" w:rsidP="009102D5">
      <w:pPr>
        <w:ind w:firstLine="284"/>
        <w:rPr>
          <w:rFonts w:ascii="Times New Roman" w:hAnsi="Times New Roman"/>
        </w:rPr>
      </w:pPr>
    </w:p>
    <w:p w14:paraId="673ED4AC" w14:textId="72CFB42D" w:rsidR="009102D5" w:rsidRDefault="009102D5" w:rsidP="009102D5">
      <w:pPr>
        <w:ind w:firstLine="284"/>
        <w:rPr>
          <w:rFonts w:ascii="Times New Roman" w:hAnsi="Times New Roman"/>
        </w:rPr>
      </w:pPr>
      <w:r>
        <w:rPr>
          <w:rFonts w:ascii="Times New Roman" w:hAnsi="Times New Roman"/>
        </w:rPr>
        <w:t>IFORM=1</w:t>
      </w:r>
    </w:p>
    <w:p w14:paraId="4B78B2C9" w14:textId="2A4340B9" w:rsidR="009102D5" w:rsidRDefault="009102D5" w:rsidP="009102D5">
      <w:pPr>
        <w:numPr>
          <w:ilvl w:val="0"/>
          <w:numId w:val="26"/>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6D211615" w14:textId="77777777" w:rsidR="00E33C07" w:rsidRDefault="00E33C07" w:rsidP="00B5189B">
      <w:pPr>
        <w:ind w:firstLine="284"/>
        <w:rPr>
          <w:rFonts w:ascii="Times New Roman" w:hAnsi="Times New Roman"/>
        </w:rPr>
      </w:pPr>
    </w:p>
    <w:p w14:paraId="40B7099E" w14:textId="54A10DB7" w:rsidR="00B5189B" w:rsidRDefault="00B4295E" w:rsidP="00B5189B">
      <w:pPr>
        <w:ind w:firstLine="284"/>
        <w:rPr>
          <w:rFonts w:ascii="Times New Roman" w:hAnsi="Times New Roman"/>
        </w:rPr>
      </w:pPr>
      <w:r>
        <w:rPr>
          <w:rFonts w:ascii="Times New Roman" w:hAnsi="Times New Roman"/>
        </w:rPr>
        <w:t>IFORM=2</w:t>
      </w:r>
    </w:p>
    <w:p w14:paraId="48F8CBF0" w14:textId="7BF66933" w:rsidR="00B5189B" w:rsidRDefault="00B5189B" w:rsidP="00B5189B">
      <w:pPr>
        <w:numPr>
          <w:ilvl w:val="0"/>
          <w:numId w:val="26"/>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47AE9FFB" w14:textId="77777777" w:rsidR="00B4295E" w:rsidRDefault="00B4295E" w:rsidP="008A53DF">
      <w:pPr>
        <w:rPr>
          <w:rFonts w:ascii="Times New Roman" w:hAnsi="Times New Roman"/>
        </w:rPr>
      </w:pPr>
    </w:p>
    <w:p w14:paraId="113C3A07" w14:textId="156BC5CF" w:rsidR="00B4295E" w:rsidRDefault="00B4295E" w:rsidP="00B4295E">
      <w:pPr>
        <w:ind w:firstLine="284"/>
        <w:rPr>
          <w:rFonts w:ascii="Times New Roman" w:hAnsi="Times New Roman"/>
        </w:rPr>
      </w:pPr>
      <w:r>
        <w:rPr>
          <w:rFonts w:ascii="Times New Roman" w:hAnsi="Times New Roman"/>
        </w:rPr>
        <w:t>IFORM=3</w:t>
      </w:r>
    </w:p>
    <w:p w14:paraId="6512063A" w14:textId="7D230AC0" w:rsidR="00B4295E" w:rsidRDefault="00B4295E" w:rsidP="00B4295E">
      <w:pPr>
        <w:numPr>
          <w:ilvl w:val="0"/>
          <w:numId w:val="26"/>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7F85C63E" w14:textId="65D6E5F2" w:rsidR="00B4295E" w:rsidRDefault="00B4295E" w:rsidP="00B4295E">
      <w:pPr>
        <w:numPr>
          <w:ilvl w:val="0"/>
          <w:numId w:val="26"/>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bookmarkStart w:id="0" w:name="_GoBack"/>
      <w:bookmarkEnd w:id="0"/>
      <w:r w:rsidRPr="000C4D23">
        <w:rPr>
          <w:rFonts w:ascii="Times New Roman" w:hAnsi="Times New Roman"/>
          <w:vertAlign w:val="superscript"/>
        </w:rPr>
        <w:t>-1</w:t>
      </w:r>
    </w:p>
    <w:p w14:paraId="32F02181" w14:textId="2202F0A6" w:rsidR="00E33C07" w:rsidRP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745132CD" w14:textId="77777777" w:rsidR="00C55D32" w:rsidRDefault="00C55D32" w:rsidP="008A53DF">
      <w:pPr>
        <w:rPr>
          <w:rFonts w:ascii="Times New Roman" w:hAnsi="Times New Roman"/>
        </w:rPr>
      </w:pPr>
    </w:p>
    <w:p w14:paraId="6A16D6FC" w14:textId="7BBD90E9" w:rsidR="00C55D32" w:rsidRDefault="00C55D32" w:rsidP="00C55D32">
      <w:pPr>
        <w:outlineLvl w:val="0"/>
        <w:rPr>
          <w:rFonts w:ascii="Times New Roman" w:hAnsi="Times New Roman"/>
          <w:b/>
        </w:rPr>
      </w:pPr>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p>
    <w:p w14:paraId="09426CC6" w14:textId="77777777" w:rsidR="00C55D32" w:rsidRDefault="00C55D32" w:rsidP="00C55D32">
      <w:pPr>
        <w:rPr>
          <w:rFonts w:ascii="Times New Roman" w:hAnsi="Times New Roman"/>
          <w:b/>
        </w:rPr>
      </w:pPr>
    </w:p>
    <w:p w14:paraId="545398A2" w14:textId="77777777" w:rsidR="00C55D32" w:rsidRDefault="00C55D32" w:rsidP="00C55D32">
      <w:pPr>
        <w:rPr>
          <w:rFonts w:ascii="Times New Roman" w:hAnsi="Times New Roman"/>
        </w:rPr>
      </w:pPr>
      <w:r>
        <w:rPr>
          <w:rFonts w:ascii="Times New Roman" w:hAnsi="Times New Roman"/>
        </w:rPr>
        <w:t xml:space="preserve">The standard Nemesis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6135B3D" w14:textId="77777777" w:rsidR="00C55D32" w:rsidRDefault="00C55D32" w:rsidP="00C55D32">
      <w:pPr>
        <w:rPr>
          <w:rFonts w:ascii="Times New Roman" w:hAnsi="Times New Roman"/>
        </w:rPr>
      </w:pPr>
    </w:p>
    <w:p w14:paraId="4FA00B93" w14:textId="778ED81D"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E33C07">
        <w:rPr>
          <w:rFonts w:ascii="Times New Roman" w:hAnsi="Times New Roman"/>
        </w:rPr>
        <w:t xml:space="preserve"> </w:t>
      </w:r>
      <w:r w:rsidR="00E33C07">
        <w:rPr>
          <w:rFonts w:ascii="Times New Roman" w:hAnsi="Times New Roman"/>
        </w:rPr>
        <w:br/>
        <w:t>(IFORM = 0, 1, or 3</w:t>
      </w:r>
      <w:r w:rsidR="00A640D5">
        <w:rPr>
          <w:rFonts w:ascii="Times New Roman" w:hAnsi="Times New Roman"/>
        </w:rPr>
        <w:t>; Default is IFORM=0</w:t>
      </w:r>
      <w:r w:rsidR="00E33C07">
        <w:rPr>
          <w:rFonts w:ascii="Times New Roman" w:hAnsi="Times New Roman"/>
        </w:rPr>
        <w:t>)</w:t>
      </w:r>
    </w:p>
    <w:p w14:paraId="49E8ED21" w14:textId="77777777" w:rsidR="00C55D32" w:rsidRPr="00C55D32" w:rsidRDefault="00C55D32" w:rsidP="00C55D32">
      <w:pPr>
        <w:ind w:left="1418" w:hanging="1418"/>
        <w:rPr>
          <w:rFonts w:ascii="Times New Roman" w:hAnsi="Times New Roman"/>
        </w:rPr>
      </w:pPr>
    </w:p>
    <w:p w14:paraId="07DDE5F4" w14:textId="022B057A"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66CB88BF" w14:textId="77777777" w:rsidR="00C55D32" w:rsidRPr="00C55D32" w:rsidRDefault="00C55D32" w:rsidP="00C55D32">
      <w:pPr>
        <w:ind w:left="1418" w:hanging="1418"/>
        <w:rPr>
          <w:rFonts w:ascii="Times New Roman" w:hAnsi="Times New Roman"/>
        </w:rPr>
      </w:pPr>
    </w:p>
    <w:p w14:paraId="2949EFB0" w14:textId="1E1A27FD"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147D06C9" w14:textId="77777777" w:rsidR="00C55D32" w:rsidRPr="00C55D32" w:rsidRDefault="00C55D32" w:rsidP="00C55D32">
      <w:pPr>
        <w:ind w:left="1418" w:hanging="1418"/>
        <w:rPr>
          <w:rFonts w:ascii="Times New Roman" w:hAnsi="Times New Roman"/>
        </w:rPr>
      </w:pPr>
    </w:p>
    <w:p w14:paraId="1B7A0A50" w14:textId="3E05CAE5"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(i.e.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33EA68DE" w14:textId="77777777" w:rsidR="00C55D32" w:rsidRPr="00C55D32" w:rsidRDefault="00C55D32" w:rsidP="00C55D32">
      <w:pPr>
        <w:ind w:left="1418" w:hanging="1418"/>
        <w:rPr>
          <w:rFonts w:ascii="Times New Roman" w:hAnsi="Times New Roman"/>
        </w:rPr>
      </w:pPr>
    </w:p>
    <w:p w14:paraId="3C6FACF8" w14:textId="77777777" w:rsidR="00E33C07" w:rsidRDefault="00C55D32" w:rsidP="00C55D32">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p>
    <w:p w14:paraId="3CAC80A5" w14:textId="77777777" w:rsidR="00C55D32" w:rsidRPr="00C55D32" w:rsidRDefault="00C55D32" w:rsidP="00C55D32">
      <w:pPr>
        <w:ind w:left="1418" w:hanging="1418"/>
        <w:rPr>
          <w:rFonts w:ascii="Times New Roman" w:hAnsi="Times New Roman"/>
        </w:rPr>
      </w:pPr>
    </w:p>
    <w:p w14:paraId="40D004B8" w14:textId="7F457E7E" w:rsidR="00C55D32" w:rsidRPr="00C55D32" w:rsidRDefault="00C55D32" w:rsidP="00C55D32">
      <w:pPr>
        <w:ind w:left="1418" w:hanging="1418"/>
        <w:rPr>
          <w:rFonts w:ascii="Times New Roman" w:hAnsi="Times New Roman"/>
        </w:rPr>
      </w:pPr>
      <w:r w:rsidRPr="00C55D32">
        <w:rPr>
          <w:rFonts w:ascii="Times New Roman" w:hAnsi="Times New Roman"/>
          <w:u w:val="single"/>
        </w:rPr>
        <w:lastRenderedPageBreak/>
        <w:t>NemesisMC</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xml:space="preserve">, but uses a Monte Carlo </w:t>
      </w:r>
      <w:r>
        <w:rPr>
          <w:rFonts w:ascii="Times New Roman" w:hAnsi="Times New Roman"/>
        </w:rPr>
        <w:t xml:space="preserve">layering and </w:t>
      </w:r>
      <w:r w:rsidRPr="00C55D32">
        <w:rPr>
          <w:rFonts w:ascii="Times New Roman" w:hAnsi="Times New Roman"/>
        </w:rPr>
        <w:t>scattering scheme</w:t>
      </w:r>
      <w:r w:rsidR="00A640D5">
        <w:rPr>
          <w:rFonts w:ascii="Times New Roman" w:hAnsi="Times New Roman"/>
        </w:rPr>
        <w:t xml:space="preserve"> (IFORM=0)</w:t>
      </w:r>
      <w:r>
        <w:rPr>
          <w:rFonts w:ascii="Times New Roman" w:hAnsi="Times New Roman"/>
        </w:rPr>
        <w:t>.</w:t>
      </w:r>
    </w:p>
    <w:p w14:paraId="0751EB54" w14:textId="77777777" w:rsidR="00C55D32" w:rsidRDefault="00C55D32" w:rsidP="00C55D32">
      <w:pPr>
        <w:tabs>
          <w:tab w:val="left" w:pos="1418"/>
        </w:tabs>
        <w:rPr>
          <w:rFonts w:ascii="Times New Roman" w:hAnsi="Times New Roman"/>
        </w:rPr>
      </w:pPr>
    </w:p>
    <w:p w14:paraId="6CBD98E1" w14:textId="77777777" w:rsidR="00C55D32" w:rsidRPr="00D25D24" w:rsidRDefault="00C55D32" w:rsidP="00C55D32">
      <w:pPr>
        <w:rPr>
          <w:rFonts w:ascii="Times New Roman" w:hAnsi="Times New Roman"/>
        </w:rPr>
      </w:pPr>
    </w:p>
    <w:p w14:paraId="409EE5C0" w14:textId="281296AB" w:rsidR="008A53DF" w:rsidRDefault="008A53DF" w:rsidP="008A53DF">
      <w:pPr>
        <w:outlineLvl w:val="0"/>
        <w:rPr>
          <w:rFonts w:ascii="Times New Roman" w:hAnsi="Times New Roman"/>
          <w:b/>
        </w:rPr>
      </w:pPr>
      <w:r>
        <w:rPr>
          <w:rFonts w:ascii="Times New Roman" w:hAnsi="Times New Roman"/>
          <w:b/>
        </w:rPr>
        <w:t>1. Introduction</w:t>
      </w:r>
    </w:p>
    <w:p w14:paraId="2AE0D3E3" w14:textId="77777777" w:rsidR="008A53DF" w:rsidRDefault="008A53DF">
      <w:pPr>
        <w:rPr>
          <w:rFonts w:ascii="Times New Roman" w:hAnsi="Times New Roman"/>
        </w:rPr>
      </w:pPr>
    </w:p>
    <w:p w14:paraId="0E2D7CD7" w14:textId="77777777" w:rsidR="008A53DF" w:rsidRDefault="008A53DF" w:rsidP="008A53DF">
      <w:pPr>
        <w:jc w:val="both"/>
        <w:rPr>
          <w:rFonts w:ascii="Times New Roman" w:hAnsi="Times New Roman"/>
        </w:rPr>
      </w:pPr>
      <w:r>
        <w:rPr>
          <w:rFonts w:ascii="Times New Roman" w:hAnsi="Times New Roman"/>
        </w:rPr>
        <w:t xml:space="preserve">Multivariate retrievals from the CIRS spectra remain the main objective of the Oxford CIRS data analysis effort. In order to improve the speed of retrievals, the main </w:t>
      </w:r>
      <w:r w:rsidRPr="007045E3">
        <w:rPr>
          <w:rFonts w:ascii="Copperplate Gothic Light" w:hAnsi="Copperplate Gothic Light"/>
        </w:rPr>
        <w:t>Cirsrad</w:t>
      </w:r>
      <w:r>
        <w:rPr>
          <w:rFonts w:ascii="Times New Roman" w:hAnsi="Times New Roman"/>
        </w:rPr>
        <w:t xml:space="preserve"> forward model was overhauled to generate </w:t>
      </w:r>
      <w:r w:rsidRPr="007045E3">
        <w:rPr>
          <w:rFonts w:ascii="Copperplate Gothic Light" w:hAnsi="Copperplate Gothic Light"/>
        </w:rPr>
        <w:t>Cirsrad</w:t>
      </w:r>
      <w:r>
        <w:rPr>
          <w:rFonts w:ascii="Copperplate Gothic Light" w:hAnsi="Copperplate Gothic Light"/>
        </w:rPr>
        <w:t xml:space="preserve">g, </w:t>
      </w:r>
      <w:r>
        <w:rPr>
          <w:rFonts w:ascii="Times New Roman" w:hAnsi="Times New Roman"/>
        </w:rPr>
        <w:t xml:space="preserve">which calculates the partial derivatives of the synthetic spectra with respect to atmospheric properties internally, instead of calculating these afterwards by calculating numerous ‘perturbed’ spectra and taking the difference [R1]. Hence, the main </w:t>
      </w:r>
      <w:r w:rsidRPr="007045E3">
        <w:rPr>
          <w:rFonts w:ascii="Copperplate Gothic Light" w:hAnsi="Copperplate Gothic Light"/>
        </w:rPr>
        <w:t>Oxcirs</w:t>
      </w:r>
      <w:r>
        <w:rPr>
          <w:rFonts w:ascii="Times New Roman" w:hAnsi="Times New Roman"/>
        </w:rPr>
        <w:t xml:space="preserve"> retrieval code was superseded by </w:t>
      </w:r>
      <w:r w:rsidRPr="007045E3">
        <w:rPr>
          <w:rFonts w:ascii="Copperplate Gothic Light" w:hAnsi="Copperplate Gothic Light"/>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021B01A0" w14:textId="77777777" w:rsidR="008A53DF" w:rsidRDefault="008A53DF">
      <w:pPr>
        <w:ind w:firstLine="360"/>
        <w:jc w:val="both"/>
        <w:rPr>
          <w:rFonts w:ascii="Times New Roman" w:hAnsi="Times New Roman"/>
        </w:rPr>
      </w:pPr>
    </w:p>
    <w:p w14:paraId="611A0F78" w14:textId="0CC47E63" w:rsidR="008A53DF" w:rsidRDefault="008A53DF" w:rsidP="00E33C07">
      <w:pPr>
        <w:ind w:firstLine="720"/>
        <w:jc w:val="both"/>
        <w:rPr>
          <w:rFonts w:ascii="Times New Roman" w:hAnsi="Times New Roman"/>
        </w:rPr>
      </w:pPr>
      <w:r>
        <w:rPr>
          <w:rFonts w:ascii="Times New Roman" w:hAnsi="Times New Roman"/>
        </w:rPr>
        <w:t xml:space="preserve">Following the Cassini spacecraft Jupiter flyby it was decided to radically overhaul the Oxford CIRS retrieval code to generate a new, general purpose retrieval code which could make maximum use of the advantages of </w:t>
      </w:r>
      <w:r w:rsidRPr="00840575">
        <w:rPr>
          <w:rFonts w:ascii="Copperplate Gothic Light" w:hAnsi="Copperplate Gothic Light"/>
        </w:rPr>
        <w:t>Cirsradg</w:t>
      </w:r>
      <w:r w:rsidR="00E33C07">
        <w:rPr>
          <w:rFonts w:ascii="Times New Roman" w:hAnsi="Times New Roman"/>
        </w:rPr>
        <w:t xml:space="preserve"> and als</w:t>
      </w:r>
      <w:r>
        <w:rPr>
          <w:rFonts w:ascii="Times New Roman" w:hAnsi="Times New Roman"/>
        </w:rPr>
        <w:t xml:space="preserve">o be easily switchable between different planets and different observation geometries. The new code is called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3FD05F37" w14:textId="77777777" w:rsidR="008A53DF" w:rsidRDefault="008A53DF">
      <w:pPr>
        <w:ind w:firstLine="360"/>
        <w:jc w:val="both"/>
        <w:rPr>
          <w:rFonts w:ascii="Times New Roman" w:hAnsi="Times New Roman"/>
        </w:rPr>
      </w:pPr>
    </w:p>
    <w:p w14:paraId="37E18BA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62B89615" w14:textId="77777777" w:rsidR="008A53DF" w:rsidRDefault="008A53DF" w:rsidP="008A53DF">
      <w:pPr>
        <w:numPr>
          <w:ilvl w:val="0"/>
          <w:numId w:val="27"/>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 hard-wired for </w:t>
      </w:r>
      <w:r w:rsidR="004F32DF">
        <w:rPr>
          <w:rFonts w:ascii="Times New Roman" w:hAnsi="Times New Roman"/>
        </w:rPr>
        <w:t>a particular planet</w:t>
      </w:r>
      <w:r>
        <w:rPr>
          <w:rFonts w:ascii="Times New Roman" w:hAnsi="Times New Roman"/>
        </w:rPr>
        <w:t xml:space="preserve">. Instead, the profile levels used by </w:t>
      </w:r>
      <w:r w:rsidRPr="00925B2F">
        <w:rPr>
          <w:rFonts w:ascii="Copperplate Gothic Light" w:hAnsi="Copperplate Gothic Light"/>
        </w:rPr>
        <w:t>Nemesis</w:t>
      </w:r>
      <w:r>
        <w:rPr>
          <w:rFonts w:ascii="Times New Roman" w:hAnsi="Times New Roman"/>
        </w:rPr>
        <w:t xml:space="preserve"> internally are set to the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5E6297D7"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either nadir or limb observations. Previous codes were unable to simulate limb-viewing conditions.</w:t>
      </w:r>
    </w:p>
    <w:p w14:paraId="076808BF"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3D24419B"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allows the simultaneous analysis of measurements over a range of observation angles, including combinations of near-nadir and limb views.</w:t>
      </w:r>
    </w:p>
    <w:p w14:paraId="32F5B652"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perform field-of-view averaging.</w:t>
      </w:r>
    </w:p>
    <w:p w14:paraId="1760278E"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operate in either wavenumber, or wavelength space.</w:t>
      </w:r>
    </w:p>
    <w:p w14:paraId="5EDA3C2A"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also be used for scattering calculations, although in this case the functional derivatives have to be calculated numerically, and thus slowly.</w:t>
      </w:r>
    </w:p>
    <w:p w14:paraId="7542FF55" w14:textId="77777777" w:rsidR="008A53DF" w:rsidRDefault="008A53DF" w:rsidP="008A53DF">
      <w:pPr>
        <w:numPr>
          <w:ilvl w:val="0"/>
          <w:numId w:val="27"/>
        </w:numPr>
        <w:jc w:val="both"/>
        <w:rPr>
          <w:rFonts w:ascii="Times New Roman" w:hAnsi="Times New Roman"/>
        </w:rPr>
      </w:pPr>
      <w:r w:rsidRPr="00925B2F">
        <w:rPr>
          <w:rFonts w:ascii="Copperplate Gothic Light" w:hAnsi="Copperplate Gothic Light"/>
        </w:rPr>
        <w:lastRenderedPageBreak/>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264A452F"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may now calculate spectra using either the line-by-line (LBL) method in addition to the original correlated-k approximation.</w:t>
      </w:r>
    </w:p>
    <w:p w14:paraId="0A4CE5BB" w14:textId="77777777" w:rsidR="004F32DF" w:rsidRDefault="004F32DF"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model primary and secondary transit spectra of exoplanets.</w:t>
      </w:r>
    </w:p>
    <w:p w14:paraId="1BE68924" w14:textId="69500134" w:rsidR="000601FE" w:rsidRDefault="000601FE" w:rsidP="008A53DF">
      <w:pPr>
        <w:numPr>
          <w:ilvl w:val="0"/>
          <w:numId w:val="27"/>
        </w:numPr>
        <w:jc w:val="both"/>
        <w:rPr>
          <w:rFonts w:ascii="Times New Roman" w:hAnsi="Times New Roman"/>
        </w:rPr>
      </w:pPr>
      <w:r w:rsidRPr="00925B2F">
        <w:rPr>
          <w:rFonts w:ascii="Copperplate Gothic Light" w:hAnsi="Copperplate Gothic Light"/>
        </w:rPr>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assumimg the same value at all levels.</w:t>
      </w:r>
    </w:p>
    <w:p w14:paraId="4315FF9D" w14:textId="77777777" w:rsidR="004F32DF" w:rsidRDefault="004F32DF" w:rsidP="004F32DF">
      <w:pPr>
        <w:jc w:val="both"/>
        <w:rPr>
          <w:rFonts w:ascii="Copperplate Gothic Light" w:hAnsi="Copperplate Gothic Light"/>
        </w:rPr>
      </w:pPr>
    </w:p>
    <w:p w14:paraId="3DFC0B38"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p>
    <w:p w14:paraId="09472D60" w14:textId="77777777" w:rsidR="008A53DF" w:rsidRDefault="008A53DF" w:rsidP="008A53DF">
      <w:pPr>
        <w:jc w:val="both"/>
        <w:rPr>
          <w:rFonts w:ascii="Times New Roman" w:hAnsi="Times New Roman"/>
        </w:rPr>
      </w:pPr>
    </w:p>
    <w:p w14:paraId="0AA4810A"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63F702D8" w14:textId="77777777" w:rsidR="008A53DF" w:rsidRDefault="008A53DF" w:rsidP="008A53DF">
      <w:pPr>
        <w:jc w:val="both"/>
        <w:rPr>
          <w:szCs w:val="24"/>
          <w:lang w:eastAsia="en-GB"/>
        </w:rPr>
      </w:pPr>
    </w:p>
    <w:p w14:paraId="16350ABD"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BE9A837" w14:textId="77777777" w:rsidR="008A53DF" w:rsidRDefault="008A53DF" w:rsidP="008A53DF">
      <w:pPr>
        <w:jc w:val="both"/>
        <w:rPr>
          <w:szCs w:val="24"/>
          <w:lang w:eastAsia="en-GB"/>
        </w:rPr>
      </w:pPr>
    </w:p>
    <w:p w14:paraId="1DE6F842"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40CED13F" w14:textId="77777777" w:rsidR="008A53DF" w:rsidRDefault="008A53DF" w:rsidP="008A53DF">
      <w:pPr>
        <w:jc w:val="both"/>
        <w:rPr>
          <w:szCs w:val="24"/>
          <w:lang w:eastAsia="en-GB"/>
        </w:rPr>
      </w:pPr>
    </w:p>
    <w:p w14:paraId="593E2C7C"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413D7FA4"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r w:rsidRPr="009B6644">
        <w:rPr>
          <w:rFonts w:ascii="Times New Roman" w:hAnsi="Times New Roman"/>
          <w:b/>
        </w:rPr>
        <w:lastRenderedPageBreak/>
        <w:t xml:space="preserve">2. Running </w:t>
      </w:r>
      <w:r w:rsidRPr="009B6644">
        <w:rPr>
          <w:rFonts w:ascii="Copperplate Gothic Light" w:hAnsi="Copperplate Gothic Light"/>
          <w:b/>
        </w:rPr>
        <w:t>Nemesis</w:t>
      </w:r>
    </w:p>
    <w:p w14:paraId="6F569450" w14:textId="77777777" w:rsidR="008A53DF" w:rsidRDefault="008A53DF" w:rsidP="008A53DF">
      <w:pPr>
        <w:ind w:left="360"/>
        <w:jc w:val="both"/>
        <w:rPr>
          <w:rFonts w:ascii="Times New Roman" w:hAnsi="Times New Roman"/>
        </w:rPr>
      </w:pPr>
    </w:p>
    <w:p w14:paraId="6784A3D1"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 xml:space="preserve">2.1 Input files and running </w:t>
      </w:r>
      <w:r w:rsidRPr="009A7FBE">
        <w:rPr>
          <w:rFonts w:ascii="Copperplate Gothic Light" w:hAnsi="Copperplate Gothic Light"/>
          <w:b/>
        </w:rPr>
        <w:t>Nemesis</w:t>
      </w:r>
    </w:p>
    <w:p w14:paraId="668D7259" w14:textId="77777777" w:rsidR="008A53DF" w:rsidRDefault="008A53DF" w:rsidP="008A53DF">
      <w:pPr>
        <w:jc w:val="both"/>
        <w:rPr>
          <w:rFonts w:ascii="Times New Roman" w:hAnsi="Times New Roman"/>
        </w:rPr>
      </w:pPr>
    </w:p>
    <w:p w14:paraId="5B68AFF9" w14:textId="77777777" w:rsidR="008A53DF" w:rsidRDefault="008A53DF" w:rsidP="008A53DF">
      <w:pPr>
        <w:jc w:val="both"/>
        <w:rPr>
          <w:rFonts w:ascii="Times New Roman" w:hAnsi="Times New Roman"/>
        </w:rPr>
      </w:pPr>
      <w:r>
        <w:rPr>
          <w:rFonts w:ascii="Times New Roman" w:hAnsi="Times New Roman"/>
        </w:rPr>
        <w:t xml:space="preserve">To run </w:t>
      </w:r>
      <w:r w:rsidRPr="00962CCB">
        <w:rPr>
          <w:rFonts w:ascii="Copperplate Gothic Light" w:hAnsi="Copperplate Gothic Light"/>
        </w:rPr>
        <w:t>Nemesis</w:t>
      </w:r>
      <w:r>
        <w:rPr>
          <w:rFonts w:ascii="Times New Roman" w:hAnsi="Times New Roman"/>
        </w:rPr>
        <w:t xml:space="preserve">, you need </w:t>
      </w:r>
      <w:r w:rsidR="00EC0A48">
        <w:rPr>
          <w:rFonts w:ascii="Times New Roman" w:hAnsi="Times New Roman"/>
        </w:rPr>
        <w:t xml:space="preserve">some or all (depending on which mode of Nemesis you are using) of </w:t>
      </w:r>
      <w:r>
        <w:rPr>
          <w:rFonts w:ascii="Times New Roman" w:hAnsi="Times New Roman"/>
        </w:rPr>
        <w:t>the following input files (whose formats are presented in Section 3):</w:t>
      </w:r>
    </w:p>
    <w:p w14:paraId="5A33D605" w14:textId="77777777" w:rsidR="008A53DF" w:rsidRDefault="008A53DF" w:rsidP="008A53DF">
      <w:pPr>
        <w:ind w:left="360"/>
        <w:jc w:val="both"/>
        <w:rPr>
          <w:rFonts w:ascii="Times New Roman" w:hAnsi="Times New Roman"/>
        </w:rPr>
      </w:pPr>
    </w:p>
    <w:p w14:paraId="11A6739B"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39ADC977" w14:textId="77777777" w:rsidR="008A53DF" w:rsidRDefault="008A53DF" w:rsidP="008A53DF">
      <w:pPr>
        <w:ind w:left="2835" w:hanging="1701"/>
        <w:jc w:val="both"/>
        <w:rPr>
          <w:rFonts w:ascii="Times New Roman" w:hAnsi="Times New Roman"/>
        </w:rPr>
      </w:pPr>
    </w:p>
    <w:p w14:paraId="5B16B0FF"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File containing name of run. i.e. &lt;runname&gt;</w:t>
      </w:r>
    </w:p>
    <w:p w14:paraId="10910D84" w14:textId="77777777" w:rsidR="008A53DF" w:rsidRDefault="008A53DF" w:rsidP="008A53DF">
      <w:pPr>
        <w:ind w:left="2835" w:hanging="1701"/>
        <w:jc w:val="both"/>
        <w:rPr>
          <w:rFonts w:ascii="Times New Roman" w:hAnsi="Times New Roman"/>
        </w:rPr>
      </w:pPr>
    </w:p>
    <w:p w14:paraId="27C0437E"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5E9F7A4" w14:textId="77777777" w:rsidR="008A53DF" w:rsidRDefault="008A53DF" w:rsidP="008A53DF">
      <w:pPr>
        <w:ind w:left="2835" w:hanging="1701"/>
        <w:jc w:val="both"/>
        <w:rPr>
          <w:rFonts w:ascii="Times New Roman" w:hAnsi="Times New Roman"/>
        </w:rPr>
      </w:pPr>
    </w:p>
    <w:p w14:paraId="4BCE114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3B792A81" w14:textId="77777777" w:rsidR="004F32DF" w:rsidRDefault="004F32DF" w:rsidP="008A53DF">
      <w:pPr>
        <w:ind w:left="2835" w:hanging="1701"/>
        <w:jc w:val="both"/>
        <w:rPr>
          <w:rFonts w:ascii="Times New Roman" w:hAnsi="Times New Roman"/>
        </w:rPr>
      </w:pPr>
    </w:p>
    <w:p w14:paraId="326077AC"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39DBCF09" w14:textId="77777777" w:rsidR="004F32DF" w:rsidRDefault="004F32DF" w:rsidP="008A53DF">
      <w:pPr>
        <w:ind w:left="2835" w:hanging="1701"/>
        <w:jc w:val="both"/>
        <w:rPr>
          <w:rFonts w:ascii="Times New Roman" w:hAnsi="Times New Roman"/>
        </w:rPr>
      </w:pPr>
    </w:p>
    <w:p w14:paraId="40A26609"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313131F9" w14:textId="77777777" w:rsidR="008A53DF" w:rsidRDefault="008A53DF" w:rsidP="008A53DF">
      <w:pPr>
        <w:ind w:left="2835" w:hanging="1701"/>
        <w:jc w:val="both"/>
        <w:rPr>
          <w:rFonts w:ascii="Times New Roman" w:hAnsi="Times New Roman"/>
        </w:rPr>
      </w:pPr>
    </w:p>
    <w:p w14:paraId="4756FAF8"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6EE6C9F1" w14:textId="77777777" w:rsidR="008A53DF" w:rsidRDefault="008A53DF" w:rsidP="008A53DF">
      <w:pPr>
        <w:ind w:left="2835" w:hanging="1701"/>
        <w:jc w:val="both"/>
        <w:rPr>
          <w:rFonts w:ascii="Times New Roman" w:hAnsi="Times New Roman"/>
        </w:rPr>
      </w:pPr>
    </w:p>
    <w:p w14:paraId="26DE1831"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3152CA2C" w14:textId="77777777" w:rsidR="008A53DF" w:rsidRDefault="008A53DF" w:rsidP="008A53DF">
      <w:pPr>
        <w:ind w:left="2835" w:hanging="1701"/>
        <w:jc w:val="both"/>
        <w:rPr>
          <w:rFonts w:ascii="Times New Roman" w:hAnsi="Times New Roman"/>
        </w:rPr>
      </w:pPr>
    </w:p>
    <w:p w14:paraId="5022C091"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6042588F" w14:textId="77777777" w:rsidR="008A53DF" w:rsidRDefault="008A53DF" w:rsidP="008A53DF">
      <w:pPr>
        <w:ind w:left="2835" w:hanging="1701"/>
        <w:jc w:val="both"/>
        <w:rPr>
          <w:rFonts w:ascii="Times New Roman" w:hAnsi="Times New Roman"/>
        </w:rPr>
      </w:pPr>
    </w:p>
    <w:p w14:paraId="6C4C56A4"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47A4B29C" w14:textId="77777777" w:rsidR="008A53DF" w:rsidRDefault="008A53DF" w:rsidP="008A53DF">
      <w:pPr>
        <w:ind w:left="2835" w:hanging="1701"/>
        <w:jc w:val="both"/>
        <w:rPr>
          <w:rFonts w:ascii="Times New Roman" w:hAnsi="Times New Roman"/>
        </w:rPr>
      </w:pPr>
    </w:p>
    <w:p w14:paraId="1464ED35" w14:textId="352AD3CC" w:rsidR="008A53DF" w:rsidRDefault="008A53DF" w:rsidP="008A53DF">
      <w:pPr>
        <w:ind w:left="2835" w:hanging="1701"/>
        <w:jc w:val="both"/>
        <w:rPr>
          <w:rFonts w:ascii="Times New Roman" w:hAnsi="Times New Roman"/>
        </w:rPr>
      </w:pPr>
      <w:r>
        <w:rPr>
          <w:rFonts w:ascii="Times New Roman" w:hAnsi="Times New Roman"/>
        </w:rPr>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E070BD">
        <w:rPr>
          <w:rFonts w:ascii="Times New Roman" w:hAnsi="Times New Roman"/>
        </w:rPr>
        <w:t xml:space="preserve">multiple </w:t>
      </w:r>
      <w:r w:rsidR="007C69A9">
        <w:rPr>
          <w:rFonts w:ascii="Times New Roman" w:hAnsi="Times New Roman"/>
        </w:rPr>
        <w:t xml:space="preserve">scattering calculations </w:t>
      </w:r>
      <w:r w:rsidR="005A0F7D">
        <w:rPr>
          <w:rFonts w:ascii="Times New Roman" w:hAnsi="Times New Roman"/>
        </w:rPr>
        <w:t xml:space="preserve">(ISCAT=1) </w:t>
      </w:r>
      <w:r w:rsidR="007C69A9">
        <w:rPr>
          <w:rFonts w:ascii="Times New Roman" w:hAnsi="Times New Roman"/>
        </w:rPr>
        <w:t xml:space="preserve">the surface albedo is set to 1-emissivity if GALB, defined in the .set file (and </w:t>
      </w:r>
      <w:r w:rsidR="007C69A9">
        <w:rPr>
          <w:rFonts w:ascii="Times New Roman" w:hAnsi="Times New Roman"/>
        </w:rPr>
        <w:lastRenderedPageBreak/>
        <w:t>subsequently written to the .sca file) is set negative. Albedo is also set to 1-emissivity for Monte Carlo scattering.</w:t>
      </w:r>
    </w:p>
    <w:p w14:paraId="093961C2" w14:textId="77777777" w:rsidR="008A53DF" w:rsidRDefault="008A53DF" w:rsidP="007C69A9">
      <w:pPr>
        <w:jc w:val="both"/>
        <w:rPr>
          <w:rFonts w:ascii="Times New Roman" w:hAnsi="Times New Roman"/>
        </w:rPr>
      </w:pPr>
    </w:p>
    <w:p w14:paraId="79680951"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273A7152" w14:textId="77777777" w:rsidR="008A53DF" w:rsidRDefault="008A53DF" w:rsidP="008A53DF">
      <w:pPr>
        <w:ind w:left="2835" w:hanging="1701"/>
        <w:jc w:val="both"/>
        <w:rPr>
          <w:rFonts w:ascii="Times New Roman" w:hAnsi="Times New Roman"/>
        </w:rPr>
      </w:pPr>
    </w:p>
    <w:p w14:paraId="081A2B3D"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-distribution table files to be used in calculation.</w:t>
      </w:r>
    </w:p>
    <w:p w14:paraId="6EF96B78" w14:textId="77777777" w:rsidR="008A53DF" w:rsidRDefault="008A53DF" w:rsidP="008A53DF">
      <w:pPr>
        <w:ind w:left="2835" w:hanging="1701"/>
        <w:jc w:val="both"/>
        <w:rPr>
          <w:rFonts w:ascii="Times New Roman" w:hAnsi="Times New Roman"/>
        </w:rPr>
      </w:pPr>
    </w:p>
    <w:p w14:paraId="719CD027"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27EA6839" w14:textId="77777777" w:rsidR="008A53DF" w:rsidRDefault="008A53DF" w:rsidP="008A53DF">
      <w:pPr>
        <w:ind w:left="2835" w:hanging="1701"/>
        <w:jc w:val="both"/>
        <w:rPr>
          <w:rFonts w:ascii="Times New Roman" w:hAnsi="Times New Roman"/>
        </w:rPr>
      </w:pPr>
    </w:p>
    <w:p w14:paraId="66AD1684"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1945AE8E" w14:textId="77777777" w:rsidR="008A53DF" w:rsidRDefault="008A53DF" w:rsidP="008A53DF">
      <w:pPr>
        <w:ind w:left="2835" w:hanging="1701"/>
        <w:jc w:val="both"/>
        <w:rPr>
          <w:rFonts w:ascii="Times New Roman" w:hAnsi="Times New Roman"/>
        </w:rPr>
      </w:pPr>
    </w:p>
    <w:p w14:paraId="214646F1"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201C5EB9" w14:textId="77777777" w:rsidR="00EC0A48" w:rsidRDefault="00EC0A48" w:rsidP="008A53DF">
      <w:pPr>
        <w:ind w:left="2835" w:hanging="1701"/>
        <w:jc w:val="both"/>
        <w:rPr>
          <w:rFonts w:ascii="Times New Roman" w:hAnsi="Times New Roman"/>
        </w:rPr>
      </w:pPr>
    </w:p>
    <w:p w14:paraId="7B6AAA82" w14:textId="77777777" w:rsidR="00EC0A48" w:rsidRDefault="00EC0A48" w:rsidP="00EC0A48">
      <w:pPr>
        <w:ind w:left="2835" w:hanging="1701"/>
        <w:jc w:val="both"/>
        <w:rPr>
          <w:rFonts w:ascii="Times New Roman" w:hAnsi="Times New Roman"/>
        </w:rPr>
      </w:pPr>
      <w:r>
        <w:rPr>
          <w:rFonts w:ascii="Times New Roman" w:hAnsi="Times New Roman"/>
        </w:rPr>
        <w:t>&lt;runname.lbl&gt;</w:t>
      </w:r>
      <w:r>
        <w:rPr>
          <w:rFonts w:ascii="Times New Roman" w:hAnsi="Times New Roman"/>
        </w:rPr>
        <w:tab/>
        <w:t xml:space="preserve">Contains the wavenumber range, step, wing, v_rel and v_cutoff of lines to be included for LBL Nemesis runs. </w:t>
      </w:r>
      <w:r>
        <w:rPr>
          <w:rFonts w:ascii="Times New Roman" w:hAnsi="Times New Roman"/>
        </w:rPr>
        <w:tab/>
      </w:r>
      <w:r w:rsidRPr="00EC0A48">
        <w:rPr>
          <w:rFonts w:ascii="Times New Roman" w:hAnsi="Times New Roman"/>
          <w:b/>
        </w:rPr>
        <w:t>N.B.</w:t>
      </w:r>
      <w:r>
        <w:rPr>
          <w:rFonts w:ascii="Times New Roman" w:hAnsi="Times New Roman"/>
        </w:rPr>
        <w:t xml:space="preserve"> only necessary for LBL calculations.</w:t>
      </w:r>
    </w:p>
    <w:p w14:paraId="461C2C1F" w14:textId="77777777" w:rsidR="00EC0A48" w:rsidRDefault="00EC0A48" w:rsidP="008A53DF">
      <w:pPr>
        <w:ind w:left="2835" w:hanging="1701"/>
        <w:jc w:val="both"/>
        <w:rPr>
          <w:rFonts w:ascii="Times New Roman" w:hAnsi="Times New Roman"/>
        </w:rPr>
      </w:pPr>
    </w:p>
    <w:p w14:paraId="41D57482" w14:textId="77777777" w:rsidR="00EC0A48" w:rsidRDefault="00EC0A48" w:rsidP="008A53DF">
      <w:pPr>
        <w:ind w:left="2835" w:hanging="1701"/>
        <w:jc w:val="both"/>
        <w:rPr>
          <w:rFonts w:ascii="Times New Roman" w:hAnsi="Times New Roman"/>
        </w:rPr>
      </w:pPr>
      <w:r>
        <w:rPr>
          <w:rFonts w:ascii="Times New Roman" w:hAnsi="Times New Roman"/>
        </w:rPr>
        <w:t>&lt;runname.sha&gt;</w:t>
      </w:r>
      <w:r>
        <w:rPr>
          <w:rFonts w:ascii="Times New Roman" w:hAnsi="Times New Roman"/>
        </w:rPr>
        <w:tab/>
        <w:t xml:space="preserve">Instrument lineshape to be used in final spectral convolution for LBL Nemesis runs. 0=square, 1=triangular, 2=Gaussian. </w:t>
      </w:r>
      <w:r w:rsidRPr="00EC0A48">
        <w:rPr>
          <w:rFonts w:ascii="Times New Roman" w:hAnsi="Times New Roman"/>
          <w:b/>
        </w:rPr>
        <w:t>N.B.</w:t>
      </w:r>
      <w:r>
        <w:rPr>
          <w:rFonts w:ascii="Times New Roman" w:hAnsi="Times New Roman"/>
        </w:rPr>
        <w:t xml:space="preserve"> only necessary for LBL calculations.</w:t>
      </w:r>
    </w:p>
    <w:p w14:paraId="34E37180" w14:textId="77777777" w:rsidR="00EC0A48" w:rsidRDefault="00EC0A48" w:rsidP="008A53DF">
      <w:pPr>
        <w:ind w:left="2835" w:hanging="1701"/>
        <w:jc w:val="both"/>
        <w:rPr>
          <w:rFonts w:ascii="Times New Roman" w:hAnsi="Times New Roman"/>
        </w:rPr>
      </w:pPr>
    </w:p>
    <w:p w14:paraId="1485FFEA" w14:textId="77777777" w:rsidR="008A53DF" w:rsidRDefault="00EC0A48" w:rsidP="008A53DF">
      <w:pPr>
        <w:ind w:left="2835" w:hanging="1701"/>
        <w:jc w:val="both"/>
        <w:rPr>
          <w:rFonts w:ascii="Times New Roman" w:hAnsi="Times New Roman"/>
        </w:rPr>
      </w:pPr>
      <w:r>
        <w:rPr>
          <w:rFonts w:ascii="Times New Roman" w:hAnsi="Times New Roman"/>
        </w:rPr>
        <w:t>&lt;runname.key&gt;</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2951839C" w14:textId="77777777" w:rsidR="00BF2499" w:rsidRDefault="00BF2499" w:rsidP="008A53DF">
      <w:pPr>
        <w:ind w:left="2835" w:hanging="1701"/>
        <w:jc w:val="both"/>
        <w:rPr>
          <w:rFonts w:ascii="Times New Roman" w:hAnsi="Times New Roman"/>
        </w:rPr>
      </w:pPr>
    </w:p>
    <w:p w14:paraId="3732CA8B" w14:textId="1215795E" w:rsidR="00BF2499" w:rsidRDefault="00BF2499" w:rsidP="008A53DF">
      <w:pPr>
        <w:ind w:left="2835" w:hanging="1701"/>
        <w:jc w:val="both"/>
        <w:rPr>
          <w:rFonts w:ascii="Times New Roman" w:hAnsi="Times New Roman"/>
        </w:rPr>
      </w:pPr>
      <w:r>
        <w:rPr>
          <w:rFonts w:ascii="Times New Roman" w:hAnsi="Times New Roman"/>
        </w:rPr>
        <w:t>&lt;runname.pra&gt;</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73B76143" w14:textId="77777777" w:rsidR="004F32DF" w:rsidRDefault="004F32DF" w:rsidP="008A53DF">
      <w:pPr>
        <w:ind w:left="2835" w:hanging="1701"/>
        <w:jc w:val="both"/>
        <w:rPr>
          <w:rFonts w:ascii="Times New Roman" w:hAnsi="Times New Roman"/>
        </w:rPr>
      </w:pPr>
    </w:p>
    <w:p w14:paraId="5D1B3C74" w14:textId="051578E7" w:rsidR="004F32DF" w:rsidRDefault="004F32DF" w:rsidP="004F32DF">
      <w:pPr>
        <w:ind w:left="2835" w:hanging="1701"/>
        <w:jc w:val="both"/>
        <w:rPr>
          <w:rFonts w:ascii="Times New Roman" w:hAnsi="Times New Roman"/>
        </w:rPr>
      </w:pPr>
      <w:r>
        <w:rPr>
          <w:rFonts w:ascii="Times New Roman" w:hAnsi="Times New Roman"/>
        </w:rPr>
        <w:t>&lt;runname.sol&gt;</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78EB0461" w14:textId="77777777" w:rsidR="004F32DF" w:rsidRDefault="004F32DF" w:rsidP="004F32DF">
      <w:pPr>
        <w:ind w:left="2835" w:hanging="1701"/>
        <w:jc w:val="both"/>
        <w:rPr>
          <w:rFonts w:ascii="Times New Roman" w:hAnsi="Times New Roman"/>
        </w:rPr>
      </w:pPr>
    </w:p>
    <w:p w14:paraId="6B140010" w14:textId="342FCE6D" w:rsidR="004F32DF" w:rsidRDefault="004F32DF" w:rsidP="004F32DF">
      <w:pPr>
        <w:ind w:left="2835" w:hanging="1701"/>
        <w:jc w:val="both"/>
        <w:rPr>
          <w:rFonts w:ascii="Times New Roman" w:hAnsi="Times New Roman"/>
        </w:rPr>
      </w:pPr>
      <w:r>
        <w:rPr>
          <w:rFonts w:ascii="Times New Roman" w:hAnsi="Times New Roman"/>
        </w:rPr>
        <w:t>&lt;runname.rfl&gt;</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482C8966" w14:textId="77777777" w:rsidR="00750771" w:rsidRDefault="00750771" w:rsidP="004F32DF">
      <w:pPr>
        <w:ind w:left="2835" w:hanging="1701"/>
        <w:jc w:val="both"/>
        <w:rPr>
          <w:rFonts w:ascii="Times New Roman" w:hAnsi="Times New Roman"/>
        </w:rPr>
      </w:pPr>
    </w:p>
    <w:p w14:paraId="6E3F25C6" w14:textId="290EF46E" w:rsidR="00750771" w:rsidRDefault="00750771" w:rsidP="00750771">
      <w:pPr>
        <w:ind w:left="2835" w:hanging="1701"/>
        <w:jc w:val="both"/>
        <w:rPr>
          <w:rFonts w:ascii="Times New Roman" w:hAnsi="Times New Roman"/>
        </w:rPr>
      </w:pPr>
      <w:r>
        <w:rPr>
          <w:rFonts w:ascii="Times New Roman" w:hAnsi="Times New Roman"/>
        </w:rPr>
        <w:t>&lt;runname.vpf&gt;</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79534558" w14:textId="77777777" w:rsidR="008A53DF" w:rsidRDefault="008A53DF" w:rsidP="008A53DF">
      <w:pPr>
        <w:jc w:val="both"/>
        <w:rPr>
          <w:rFonts w:ascii="Times New Roman" w:hAnsi="Times New Roman"/>
        </w:rPr>
      </w:pPr>
    </w:p>
    <w:p w14:paraId="0A983197" w14:textId="77777777" w:rsidR="008A53DF" w:rsidRDefault="008A53DF" w:rsidP="008A53DF">
      <w:pPr>
        <w:ind w:left="2835" w:hanging="1701"/>
        <w:jc w:val="both"/>
        <w:rPr>
          <w:rFonts w:ascii="Times New Roman" w:hAnsi="Times New Roman"/>
        </w:rPr>
      </w:pPr>
      <w:r>
        <w:rPr>
          <w:rFonts w:ascii="Times New Roman" w:hAnsi="Times New Roman"/>
        </w:rPr>
        <w:lastRenderedPageBreak/>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0BB321A2" w14:textId="77777777" w:rsidR="008A53DF" w:rsidRDefault="008A53DF" w:rsidP="008A53DF">
      <w:pPr>
        <w:ind w:left="2268" w:hanging="1908"/>
        <w:jc w:val="both"/>
        <w:rPr>
          <w:rFonts w:ascii="Times New Roman" w:hAnsi="Times New Roman"/>
        </w:rPr>
      </w:pPr>
    </w:p>
    <w:p w14:paraId="721E0B08"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059A212E" w14:textId="77777777" w:rsidR="008A53DF" w:rsidRDefault="008A53DF" w:rsidP="008A53DF">
      <w:pPr>
        <w:ind w:firstLine="567"/>
        <w:jc w:val="both"/>
        <w:rPr>
          <w:rFonts w:ascii="Times New Roman" w:hAnsi="Times New Roman"/>
        </w:rPr>
      </w:pPr>
    </w:p>
    <w:p w14:paraId="04F78B26" w14:textId="77777777" w:rsidR="008A53DF"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p>
    <w:p w14:paraId="27A1F571" w14:textId="77777777" w:rsidR="008A53DF" w:rsidRDefault="008A53DF" w:rsidP="008A53DF">
      <w:pPr>
        <w:ind w:firstLine="567"/>
        <w:jc w:val="both"/>
        <w:rPr>
          <w:rFonts w:ascii="Times New Roman" w:hAnsi="Times New Roman"/>
        </w:rPr>
      </w:pPr>
    </w:p>
    <w:p w14:paraId="0B51B237" w14:textId="77777777" w:rsidR="008A53DF" w:rsidRDefault="008A53DF" w:rsidP="008A53DF">
      <w:pPr>
        <w:ind w:firstLine="567"/>
        <w:jc w:val="both"/>
        <w:rPr>
          <w:rFonts w:ascii="Times New Roman" w:hAnsi="Times New Roman"/>
        </w:rPr>
      </w:pPr>
      <w:r>
        <w:rPr>
          <w:rFonts w:ascii="Times New Roman" w:hAnsi="Times New Roman"/>
        </w:rPr>
        <w:t xml:space="preserve">N.B. There is now an additional version of </w:t>
      </w:r>
      <w:r w:rsidRPr="00AA59F6">
        <w:rPr>
          <w:rFonts w:ascii="Copperplate Gothic Light" w:hAnsi="Copperplate Gothic Light"/>
        </w:rPr>
        <w:t>Nemesis</w:t>
      </w:r>
      <w:r>
        <w:rPr>
          <w:rFonts w:ascii="Times New Roman" w:hAnsi="Times New Roman"/>
        </w:rPr>
        <w:t xml:space="preserve">, called </w:t>
      </w:r>
      <w:r w:rsidRPr="00AA59F6">
        <w:rPr>
          <w:rFonts w:ascii="Copperplate Gothic Light" w:hAnsi="Copperplate Gothic Light"/>
        </w:rPr>
        <w:t>NemesisL</w:t>
      </w:r>
      <w:r>
        <w:rPr>
          <w:rFonts w:ascii="Times New Roman" w:hAnsi="Times New Roman"/>
        </w:rPr>
        <w:t xml:space="preserve">, which has been optimised for multiple limb retrievals. Its functionality is identical to the main code, but it splits up the atmosphere more efficiently for multiple limb views. If you are modelling a single limb view, the default </w:t>
      </w:r>
      <w:r w:rsidRPr="00AA59F6">
        <w:rPr>
          <w:rFonts w:ascii="Copperplate Gothic Light" w:hAnsi="Copperplate Gothic Light"/>
        </w:rPr>
        <w:t>Nemesis</w:t>
      </w:r>
      <w:r>
        <w:rPr>
          <w:rFonts w:ascii="Times New Roman" w:hAnsi="Times New Roman"/>
        </w:rPr>
        <w:t xml:space="preserve"> is faster and more accurate.  </w:t>
      </w:r>
    </w:p>
    <w:p w14:paraId="582EAA5E" w14:textId="77777777" w:rsidR="008A53DF" w:rsidRDefault="008A53DF" w:rsidP="008A53DF">
      <w:pPr>
        <w:ind w:firstLine="567"/>
        <w:jc w:val="both"/>
        <w:rPr>
          <w:rFonts w:ascii="Times New Roman" w:hAnsi="Times New Roman"/>
        </w:rPr>
      </w:pPr>
    </w:p>
    <w:p w14:paraId="114AAF71" w14:textId="77777777" w:rsidR="008A53DF" w:rsidRDefault="008A53DF" w:rsidP="008A53DF">
      <w:pPr>
        <w:ind w:firstLine="567"/>
        <w:jc w:val="both"/>
        <w:rPr>
          <w:rFonts w:ascii="Times New Roman" w:hAnsi="Times New Roman"/>
        </w:rPr>
      </w:pPr>
    </w:p>
    <w:p w14:paraId="79394CFA" w14:textId="77777777" w:rsidR="008A53DF" w:rsidRDefault="008A53DF" w:rsidP="008A53DF">
      <w:pPr>
        <w:ind w:firstLine="567"/>
        <w:jc w:val="both"/>
        <w:rPr>
          <w:rFonts w:ascii="Times New Roman" w:hAnsi="Times New Roman"/>
        </w:rPr>
      </w:pPr>
    </w:p>
    <w:p w14:paraId="264B053D"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t>2.2 Intermediate files</w:t>
      </w:r>
    </w:p>
    <w:p w14:paraId="2714B6B9" w14:textId="77777777" w:rsidR="008A53DF" w:rsidRDefault="008A53DF" w:rsidP="008A53DF">
      <w:pPr>
        <w:jc w:val="both"/>
        <w:rPr>
          <w:rFonts w:ascii="Times New Roman" w:hAnsi="Times New Roman"/>
        </w:rPr>
      </w:pPr>
    </w:p>
    <w:p w14:paraId="60B2AE9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514A47">
        <w:rPr>
          <w:rFonts w:ascii="Copperplate Gothic Light" w:hAnsi="Copperplate Gothic Light"/>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41E00F4D" w14:textId="77777777" w:rsidR="008A53DF" w:rsidRDefault="008A53DF" w:rsidP="008A53DF">
      <w:pPr>
        <w:ind w:left="2268" w:hanging="1908"/>
        <w:jc w:val="both"/>
        <w:rPr>
          <w:rFonts w:ascii="Times New Roman" w:hAnsi="Times New Roman"/>
        </w:rPr>
      </w:pPr>
    </w:p>
    <w:p w14:paraId="4BB7C4E7"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6409BA24" w14:textId="77777777" w:rsidR="008A53DF" w:rsidRDefault="008A53DF" w:rsidP="008A53DF">
      <w:pPr>
        <w:ind w:left="2835" w:hanging="1701"/>
        <w:jc w:val="both"/>
        <w:rPr>
          <w:rFonts w:ascii="Times New Roman" w:hAnsi="Times New Roman"/>
        </w:rPr>
      </w:pPr>
    </w:p>
    <w:p w14:paraId="6436EA51"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29C80D34" w14:textId="77777777" w:rsidR="008A53DF" w:rsidRDefault="008A53DF" w:rsidP="008A53DF">
      <w:pPr>
        <w:ind w:left="2835" w:hanging="1701"/>
        <w:jc w:val="both"/>
        <w:rPr>
          <w:rFonts w:ascii="Times New Roman" w:hAnsi="Times New Roman"/>
        </w:rPr>
      </w:pPr>
    </w:p>
    <w:p w14:paraId="7AAF4D51"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32361CEE" w14:textId="77777777" w:rsidR="008A53DF" w:rsidRDefault="008A53DF" w:rsidP="008A53DF">
      <w:pPr>
        <w:ind w:left="2835" w:hanging="1701"/>
        <w:jc w:val="both"/>
        <w:rPr>
          <w:rFonts w:ascii="Times New Roman" w:hAnsi="Times New Roman"/>
        </w:rPr>
      </w:pPr>
    </w:p>
    <w:p w14:paraId="61009DB7"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6FAF6BB7" w14:textId="77777777" w:rsidR="008A53DF" w:rsidRDefault="008A53DF" w:rsidP="008A53DF">
      <w:pPr>
        <w:ind w:left="2835" w:hanging="1701"/>
        <w:jc w:val="both"/>
        <w:rPr>
          <w:rFonts w:ascii="Times New Roman" w:hAnsi="Times New Roman"/>
        </w:rPr>
      </w:pPr>
    </w:p>
    <w:p w14:paraId="37C43D72"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7E7622E4" w14:textId="77777777" w:rsidR="008A53DF" w:rsidRDefault="008A53DF" w:rsidP="008A53DF">
      <w:pPr>
        <w:ind w:left="2835" w:hanging="1701"/>
        <w:jc w:val="both"/>
        <w:rPr>
          <w:rFonts w:ascii="Times New Roman" w:hAnsi="Times New Roman"/>
        </w:rPr>
      </w:pPr>
    </w:p>
    <w:p w14:paraId="152574EC"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59035162"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6F55F9A9" w14:textId="77777777" w:rsidR="008A53DF" w:rsidRDefault="008A53DF" w:rsidP="008A53DF">
      <w:pPr>
        <w:ind w:left="2835" w:hanging="1701"/>
        <w:jc w:val="both"/>
        <w:rPr>
          <w:rFonts w:ascii="Times New Roman" w:hAnsi="Times New Roman"/>
        </w:rPr>
      </w:pPr>
    </w:p>
    <w:p w14:paraId="5057B929" w14:textId="77777777" w:rsidR="008A53DF" w:rsidRDefault="008A53DF" w:rsidP="008A53DF">
      <w:pPr>
        <w:ind w:left="2268" w:hanging="1701"/>
        <w:jc w:val="both"/>
        <w:rPr>
          <w:rFonts w:ascii="Times New Roman" w:hAnsi="Times New Roman"/>
        </w:rPr>
      </w:pPr>
    </w:p>
    <w:p w14:paraId="506741F8" w14:textId="77777777" w:rsidR="008A53DF" w:rsidRDefault="008A53DF" w:rsidP="008A53DF">
      <w:pPr>
        <w:ind w:left="2268" w:hanging="1908"/>
        <w:jc w:val="both"/>
        <w:rPr>
          <w:rFonts w:ascii="Times New Roman" w:hAnsi="Times New Roman"/>
        </w:rPr>
      </w:pPr>
    </w:p>
    <w:p w14:paraId="245AAC66"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45948EB6" w14:textId="77777777" w:rsidR="008A53DF" w:rsidRDefault="008A53DF" w:rsidP="008A53DF">
      <w:pPr>
        <w:ind w:left="2268" w:hanging="1908"/>
        <w:jc w:val="both"/>
        <w:rPr>
          <w:rFonts w:ascii="Times New Roman" w:hAnsi="Times New Roman"/>
        </w:rPr>
      </w:pPr>
    </w:p>
    <w:p w14:paraId="6F33A4CC"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2B46074B" w14:textId="77777777" w:rsidR="008A53DF" w:rsidRDefault="008A53DF" w:rsidP="008A53DF">
      <w:pPr>
        <w:ind w:left="2268" w:hanging="1908"/>
        <w:jc w:val="both"/>
        <w:rPr>
          <w:rFonts w:ascii="Times New Roman" w:hAnsi="Times New Roman"/>
        </w:rPr>
      </w:pPr>
    </w:p>
    <w:p w14:paraId="1BFD71AA" w14:textId="77777777" w:rsidR="006E6501" w:rsidRDefault="006E6501" w:rsidP="008A53DF">
      <w:pPr>
        <w:ind w:left="2268" w:hanging="1908"/>
        <w:jc w:val="both"/>
        <w:rPr>
          <w:rFonts w:ascii="Times New Roman" w:hAnsi="Times New Roman"/>
        </w:rPr>
      </w:pPr>
    </w:p>
    <w:p w14:paraId="64FE43AC" w14:textId="77777777" w:rsidR="006E6501" w:rsidRDefault="006E6501" w:rsidP="008A53DF">
      <w:pPr>
        <w:ind w:left="2268" w:hanging="1908"/>
        <w:jc w:val="both"/>
        <w:rPr>
          <w:rFonts w:ascii="Times New Roman" w:hAnsi="Times New Roman"/>
        </w:rPr>
      </w:pPr>
    </w:p>
    <w:p w14:paraId="3892925A" w14:textId="77777777" w:rsidR="008A53DF" w:rsidRPr="009A7FBE" w:rsidRDefault="008A53DF" w:rsidP="008A53DF">
      <w:pPr>
        <w:jc w:val="both"/>
        <w:outlineLvl w:val="1"/>
        <w:rPr>
          <w:rFonts w:ascii="Times New Roman" w:hAnsi="Times New Roman"/>
          <w:b/>
        </w:rPr>
      </w:pPr>
      <w:r w:rsidRPr="009A7FBE">
        <w:rPr>
          <w:rFonts w:ascii="Times New Roman" w:hAnsi="Times New Roman"/>
          <w:b/>
        </w:rPr>
        <w:lastRenderedPageBreak/>
        <w:t>2.3 Output files and inspecting output</w:t>
      </w:r>
    </w:p>
    <w:p w14:paraId="6A0552D2" w14:textId="77777777" w:rsidR="008A53DF" w:rsidRDefault="008A53DF" w:rsidP="008A53DF">
      <w:pPr>
        <w:jc w:val="both"/>
        <w:rPr>
          <w:rFonts w:ascii="Times New Roman" w:hAnsi="Times New Roman"/>
        </w:rPr>
      </w:pPr>
    </w:p>
    <w:p w14:paraId="6947311B"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9A7FBE">
        <w:rPr>
          <w:rFonts w:ascii="Copperplate Gothic Light" w:hAnsi="Copperplate Gothic Light"/>
        </w:rPr>
        <w:t>Nemesis</w:t>
      </w:r>
      <w:r>
        <w:rPr>
          <w:rFonts w:ascii="Times New Roman" w:hAnsi="Times New Roman"/>
        </w:rPr>
        <w:t xml:space="preserve"> is:</w:t>
      </w:r>
    </w:p>
    <w:p w14:paraId="6B33CB72" w14:textId="77777777" w:rsidR="008A53DF" w:rsidRDefault="008A53DF" w:rsidP="008A53DF">
      <w:pPr>
        <w:ind w:left="2268" w:hanging="1908"/>
        <w:jc w:val="both"/>
        <w:rPr>
          <w:rFonts w:ascii="Times New Roman" w:hAnsi="Times New Roman"/>
        </w:rPr>
      </w:pPr>
    </w:p>
    <w:p w14:paraId="3D10D12C" w14:textId="7DEC0755"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49354918" w14:textId="77777777" w:rsidR="008A53DF" w:rsidRDefault="008A53DF" w:rsidP="008A53DF">
      <w:pPr>
        <w:ind w:left="2835" w:hanging="1701"/>
        <w:jc w:val="both"/>
        <w:rPr>
          <w:rFonts w:ascii="Times New Roman" w:hAnsi="Times New Roman"/>
        </w:rPr>
      </w:pPr>
    </w:p>
    <w:p w14:paraId="1C41FBD5"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2A66D340" w14:textId="77777777" w:rsidR="008A53DF" w:rsidRDefault="008A53DF" w:rsidP="008A53DF">
      <w:pPr>
        <w:jc w:val="both"/>
        <w:rPr>
          <w:rFonts w:ascii="Times New Roman" w:hAnsi="Times New Roman"/>
        </w:rPr>
      </w:pPr>
    </w:p>
    <w:p w14:paraId="45C312EB"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p>
    <w:p w14:paraId="67B9A4F3" w14:textId="77777777" w:rsidR="008A53DF" w:rsidRDefault="008A53DF" w:rsidP="008A53DF">
      <w:pPr>
        <w:ind w:firstLine="567"/>
        <w:jc w:val="both"/>
        <w:rPr>
          <w:rFonts w:ascii="Times New Roman" w:hAnsi="Times New Roman"/>
        </w:rPr>
      </w:pPr>
    </w:p>
    <w:p w14:paraId="57F9E77A"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29320E0F" w14:textId="77777777" w:rsidR="008A53DF" w:rsidRDefault="008A53DF" w:rsidP="008A53DF">
      <w:pPr>
        <w:ind w:firstLine="567"/>
        <w:jc w:val="both"/>
        <w:rPr>
          <w:rFonts w:ascii="Times New Roman" w:hAnsi="Times New Roman"/>
        </w:rPr>
      </w:pPr>
    </w:p>
    <w:p w14:paraId="00522E05" w14:textId="7EE06F08"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6BBC1DC0" w14:textId="77777777" w:rsidR="008A53DF" w:rsidRDefault="008A53DF" w:rsidP="008A53DF">
      <w:pPr>
        <w:ind w:left="2835" w:hanging="1701"/>
        <w:jc w:val="both"/>
        <w:rPr>
          <w:rFonts w:ascii="Times New Roman" w:hAnsi="Times New Roman"/>
        </w:rPr>
      </w:pPr>
    </w:p>
    <w:p w14:paraId="2ACE47D6"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46A6B2FC" w14:textId="77777777" w:rsidR="008A53DF" w:rsidRDefault="008A53DF" w:rsidP="008A53DF">
      <w:pPr>
        <w:ind w:left="2835" w:hanging="1701"/>
        <w:jc w:val="both"/>
        <w:rPr>
          <w:rFonts w:ascii="Times New Roman" w:hAnsi="Times New Roman"/>
        </w:rPr>
      </w:pPr>
    </w:p>
    <w:p w14:paraId="042D4A03" w14:textId="03107913"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587D0E1C" w14:textId="77777777" w:rsidR="008A53DF" w:rsidRDefault="008A53DF" w:rsidP="008A53DF">
      <w:pPr>
        <w:ind w:firstLine="567"/>
        <w:jc w:val="both"/>
        <w:rPr>
          <w:rFonts w:ascii="Times New Roman" w:hAnsi="Times New Roman"/>
        </w:rPr>
      </w:pPr>
    </w:p>
    <w:p w14:paraId="50932AC7" w14:textId="77777777" w:rsidR="008A53DF" w:rsidRDefault="008A53DF" w:rsidP="008A53DF">
      <w:pPr>
        <w:jc w:val="both"/>
        <w:rPr>
          <w:rFonts w:ascii="Times New Roman" w:hAnsi="Times New Roman"/>
        </w:rPr>
      </w:pPr>
    </w:p>
    <w:p w14:paraId="38DCEFA2" w14:textId="77777777" w:rsidR="008A53DF" w:rsidRDefault="008A53DF" w:rsidP="008A53DF">
      <w:pPr>
        <w:ind w:left="-11"/>
        <w:jc w:val="both"/>
        <w:outlineLvl w:val="0"/>
        <w:rPr>
          <w:rFonts w:ascii="Times New Roman" w:hAnsi="Times New Roman"/>
          <w:b/>
        </w:rPr>
      </w:pPr>
      <w:r>
        <w:rPr>
          <w:rFonts w:ascii="Times New Roman" w:hAnsi="Times New Roman"/>
          <w:b/>
        </w:rPr>
        <w:br w:type="page"/>
      </w:r>
      <w:r>
        <w:rPr>
          <w:rFonts w:ascii="Times New Roman" w:hAnsi="Times New Roman"/>
          <w:b/>
        </w:rPr>
        <w:lastRenderedPageBreak/>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p>
    <w:p w14:paraId="0EE1DD71" w14:textId="77777777" w:rsidR="008A53DF" w:rsidRDefault="008A53DF" w:rsidP="008A53DF">
      <w:pPr>
        <w:ind w:left="-11"/>
        <w:jc w:val="both"/>
        <w:rPr>
          <w:rFonts w:ascii="Times New Roman" w:hAnsi="Times New Roman"/>
          <w:b/>
        </w:rPr>
      </w:pPr>
    </w:p>
    <w:p w14:paraId="09F8E563" w14:textId="77777777" w:rsidR="008A53DF"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 which remain static during a </w:t>
      </w:r>
      <w:r w:rsidRPr="00F52BCA">
        <w:rPr>
          <w:rFonts w:ascii="Copperplate Gothic Light" w:hAnsi="Copperplate Gothic Light"/>
        </w:rPr>
        <w:t>Nemesis</w:t>
      </w:r>
      <w:r>
        <w:rPr>
          <w:rFonts w:ascii="Times New Roman" w:hAnsi="Times New Roman"/>
        </w:rPr>
        <w:t xml:space="preserve"> run. 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2C84B652" w14:textId="77777777" w:rsidR="008A53DF" w:rsidRDefault="008A53DF" w:rsidP="008A53DF">
      <w:pPr>
        <w:ind w:left="-11"/>
        <w:jc w:val="both"/>
        <w:rPr>
          <w:rFonts w:ascii="Times New Roman" w:hAnsi="Times New Roman"/>
        </w:rPr>
      </w:pPr>
    </w:p>
    <w:p w14:paraId="7A5339D5" w14:textId="77777777" w:rsidR="008A53DF" w:rsidRPr="00380C83" w:rsidRDefault="008A53DF" w:rsidP="008A53DF">
      <w:pPr>
        <w:ind w:left="-11"/>
        <w:jc w:val="both"/>
        <w:outlineLvl w:val="1"/>
        <w:rPr>
          <w:rFonts w:ascii="Times New Roman" w:hAnsi="Times New Roman"/>
          <w:b/>
        </w:rPr>
      </w:pPr>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p>
    <w:p w14:paraId="65DE9C9C" w14:textId="77777777" w:rsidR="008A53DF" w:rsidRDefault="008A53DF" w:rsidP="008A53DF">
      <w:pPr>
        <w:ind w:left="-11"/>
        <w:jc w:val="both"/>
        <w:rPr>
          <w:rFonts w:ascii="Times New Roman" w:hAnsi="Times New Roman"/>
        </w:rPr>
      </w:pPr>
    </w:p>
    <w:p w14:paraId="282AECCF" w14:textId="77777777" w:rsidR="008A53DF" w:rsidRDefault="008A53DF" w:rsidP="008A53DF">
      <w:pPr>
        <w:ind w:left="-11"/>
        <w:jc w:val="both"/>
        <w:rPr>
          <w:rFonts w:ascii="Times New Roman" w:hAnsi="Times New Roman"/>
        </w:rPr>
      </w:pPr>
      <w:r>
        <w:rPr>
          <w:rFonts w:ascii="Times New Roman" w:hAnsi="Times New Roman"/>
        </w:rPr>
        <w:t>The .apr file format is as follows:</w:t>
      </w:r>
    </w:p>
    <w:p w14:paraId="11CB7667" w14:textId="77777777" w:rsidR="008A53DF" w:rsidRDefault="008A53DF" w:rsidP="008A53DF">
      <w:pPr>
        <w:ind w:left="-11"/>
        <w:jc w:val="both"/>
        <w:rPr>
          <w:rFonts w:ascii="Times New Roman" w:hAnsi="Times New Roman"/>
        </w:rPr>
      </w:pPr>
    </w:p>
    <w:p w14:paraId="4589FF8C"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5A1D6531"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34BFDFA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3FF3846C"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C2C0802"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403C40B1"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628AABD4"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7CEEC292" w14:textId="77777777" w:rsidR="008A53DF" w:rsidRDefault="008A53DF" w:rsidP="008A53DF">
      <w:pPr>
        <w:jc w:val="both"/>
        <w:rPr>
          <w:rFonts w:ascii="Times New Roman" w:hAnsi="Times New Roman"/>
        </w:rPr>
      </w:pPr>
    </w:p>
    <w:p w14:paraId="6EAB6415"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02B5C03" w14:textId="77777777" w:rsidR="008A53DF" w:rsidRDefault="008A53DF" w:rsidP="008A53DF">
      <w:pPr>
        <w:ind w:left="-11"/>
        <w:jc w:val="both"/>
        <w:rPr>
          <w:rFonts w:ascii="Times New Roman" w:hAnsi="Times New Roman"/>
        </w:rPr>
      </w:pPr>
    </w:p>
    <w:p w14:paraId="5A75A599"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5EB57F"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265BDF3"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5434F402"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0E81DDA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2721ED5F"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5B9C1FD7"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0F7E5C24"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7DA18D2B" w14:textId="77777777" w:rsidR="008A53DF" w:rsidRDefault="008A53DF" w:rsidP="008A53DF">
      <w:pPr>
        <w:ind w:left="-11"/>
        <w:jc w:val="both"/>
        <w:rPr>
          <w:rFonts w:ascii="Times New Roman" w:hAnsi="Times New Roman"/>
        </w:rPr>
      </w:pPr>
    </w:p>
    <w:p w14:paraId="39B19E63" w14:textId="77777777" w:rsidR="008A53DF" w:rsidRDefault="008A53DF" w:rsidP="008A53DF">
      <w:pPr>
        <w:ind w:left="-11" w:firstLine="11"/>
        <w:jc w:val="both"/>
        <w:rPr>
          <w:rFonts w:ascii="Times New Roman" w:hAnsi="Times New Roman"/>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 depending on VARIDENT(IVAR,1) as follows:</w:t>
      </w:r>
    </w:p>
    <w:p w14:paraId="6E1607DD"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5E38A990"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zero, then the profile is a temperature profile. </w:t>
      </w:r>
    </w:p>
    <w:p w14:paraId="3ECDD1F4"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w:t>
      </w:r>
      <w:r>
        <w:rPr>
          <w:rFonts w:ascii="Times New Roman" w:hAnsi="Times New Roman"/>
        </w:rPr>
        <w:lastRenderedPageBreak/>
        <w:t>N ≤ NCONT (the number of aerosol types defined in aerosol.ref and runname.xsc) then the profile is aerosol density with ICONT = N.</w:t>
      </w:r>
    </w:p>
    <w:p w14:paraId="78FC52E8"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03058340"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0588D032" w14:textId="77777777"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6CA7CC81" w14:textId="4E94EF80" w:rsidR="008A53DF" w:rsidRDefault="008A53DF" w:rsidP="008A53DF">
      <w:pPr>
        <w:numPr>
          <w:ilvl w:val="0"/>
          <w:numId w:val="33"/>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2E27F749" w14:textId="65EEDEAF" w:rsidR="003868AB" w:rsidRPr="003868AB" w:rsidRDefault="003868AB" w:rsidP="003868AB">
      <w:pPr>
        <w:numPr>
          <w:ilvl w:val="0"/>
          <w:numId w:val="33"/>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7C5D667D" w14:textId="77777777" w:rsidR="008A53DF" w:rsidRDefault="008A53DF" w:rsidP="008A53DF">
      <w:pPr>
        <w:numPr>
          <w:ilvl w:val="0"/>
          <w:numId w:val="33"/>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2631C139" w14:textId="77777777" w:rsidR="0057635B" w:rsidRDefault="008A53DF" w:rsidP="008A53DF">
      <w:pPr>
        <w:numPr>
          <w:ilvl w:val="0"/>
          <w:numId w:val="33"/>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5DCE6C44" w14:textId="41135B1E" w:rsidR="008A53DF" w:rsidRDefault="0057635B" w:rsidP="008A53DF">
      <w:pPr>
        <w:numPr>
          <w:ilvl w:val="0"/>
          <w:numId w:val="33"/>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p>
    <w:p w14:paraId="531C4E42" w14:textId="77777777" w:rsidR="008A53DF" w:rsidRDefault="008A53DF" w:rsidP="008A53DF">
      <w:pPr>
        <w:jc w:val="both"/>
        <w:rPr>
          <w:rFonts w:ascii="Times New Roman" w:hAnsi="Times New Roman"/>
        </w:rPr>
      </w:pPr>
    </w:p>
    <w:p w14:paraId="7FF326D8" w14:textId="77777777" w:rsidR="008A53DF" w:rsidRDefault="008A53DF" w:rsidP="008A53DF">
      <w:pPr>
        <w:ind w:left="-22"/>
        <w:jc w:val="both"/>
        <w:rPr>
          <w:rFonts w:ascii="Times New Roman" w:hAnsi="Times New Roman"/>
        </w:rPr>
      </w:pPr>
      <w:r>
        <w:rPr>
          <w:rFonts w:ascii="Times New Roman" w:hAnsi="Times New Roman"/>
        </w:rPr>
        <w:t xml:space="preserve">For non-atmospheric parameters,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i.e. VARIDENT(IVAR,3), is a parameterisation code for how the profile is to be represented. There are currently </w:t>
      </w:r>
      <w:r w:rsidR="004827FE">
        <w:rPr>
          <w:rFonts w:ascii="Times New Roman" w:hAnsi="Times New Roman"/>
        </w:rPr>
        <w:t>ten</w:t>
      </w:r>
      <w:r>
        <w:rPr>
          <w:rFonts w:ascii="Times New Roman" w:hAnsi="Times New Roman"/>
        </w:rPr>
        <w:t xml:space="preserve"> methods, but this may be easily extended in future. Currently valid VARIDENT(IVAR,3) codes are:</w:t>
      </w:r>
    </w:p>
    <w:p w14:paraId="2E2629C0" w14:textId="77777777" w:rsidR="008A53DF" w:rsidRDefault="008A53DF" w:rsidP="008A53DF">
      <w:pPr>
        <w:ind w:left="-22" w:firstLine="306"/>
        <w:jc w:val="both"/>
        <w:rPr>
          <w:rFonts w:ascii="Times New Roman" w:hAnsi="Times New Roman"/>
        </w:rPr>
      </w:pPr>
    </w:p>
    <w:p w14:paraId="091C7934"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24627A30"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0F6430D"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P(1) </w:t>
      </w:r>
      <w:r>
        <w:rPr>
          <w:rFonts w:ascii="Times New Roman" w:hAnsi="Times New Roman"/>
        </w:rPr>
        <w:tab/>
        <w:t>X(1)</w:t>
      </w:r>
      <w:r>
        <w:rPr>
          <w:rFonts w:ascii="Times New Roman" w:hAnsi="Times New Roman"/>
        </w:rPr>
        <w:tab/>
        <w:t>ERR(1)</w:t>
      </w:r>
    </w:p>
    <w:p w14:paraId="32772BBB"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P(2) </w:t>
      </w:r>
      <w:r>
        <w:rPr>
          <w:rFonts w:ascii="Times New Roman" w:hAnsi="Times New Roman"/>
        </w:rPr>
        <w:tab/>
        <w:t>X(2)</w:t>
      </w:r>
      <w:r>
        <w:rPr>
          <w:rFonts w:ascii="Times New Roman" w:hAnsi="Times New Roman"/>
        </w:rPr>
        <w:tab/>
        <w:t>ERR(2)</w:t>
      </w:r>
    </w:p>
    <w:p w14:paraId="20D56EE4" w14:textId="77777777" w:rsidR="008A53DF" w:rsidRDefault="008A53DF" w:rsidP="008A53DF">
      <w:pPr>
        <w:ind w:left="709" w:hanging="425"/>
        <w:jc w:val="both"/>
        <w:rPr>
          <w:rFonts w:ascii="Times New Roman" w:hAnsi="Times New Roman"/>
        </w:rPr>
      </w:pPr>
      <w:r>
        <w:rPr>
          <w:rFonts w:ascii="Times New Roman" w:hAnsi="Times New Roman"/>
        </w:rPr>
        <w:tab/>
        <w:t xml:space="preserve">            …</w:t>
      </w:r>
    </w:p>
    <w:p w14:paraId="370BDF05"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P(N) </w:t>
      </w:r>
      <w:r>
        <w:rPr>
          <w:rFonts w:ascii="Times New Roman" w:hAnsi="Times New Roman"/>
        </w:rPr>
        <w:tab/>
        <w:t>X(N)</w:t>
      </w:r>
      <w:r>
        <w:rPr>
          <w:rFonts w:ascii="Times New Roman" w:hAnsi="Times New Roman"/>
        </w:rPr>
        <w:tab/>
        <w:t>ERR(N)</w:t>
      </w:r>
    </w:p>
    <w:p w14:paraId="5D779383" w14:textId="77777777" w:rsidR="008A53DF" w:rsidRDefault="008A53DF" w:rsidP="008A53DF">
      <w:pPr>
        <w:ind w:left="709" w:hanging="425"/>
        <w:jc w:val="both"/>
        <w:rPr>
          <w:rFonts w:ascii="Times New Roman" w:hAnsi="Times New Roman"/>
        </w:rPr>
      </w:pPr>
      <w:r>
        <w:rPr>
          <w:rFonts w:ascii="Times New Roman" w:hAnsi="Times New Roman"/>
        </w:rPr>
        <w:tab/>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w:t>
      </w:r>
      <w:r>
        <w:rPr>
          <w:rFonts w:ascii="Times New Roman" w:hAnsi="Times New Roman"/>
        </w:rPr>
        <w:lastRenderedPageBreak/>
        <w:t>associated errors. CLEN contains the assumed correlation length of the profile (in terms of log(P)).</w:t>
      </w:r>
    </w:p>
    <w:p w14:paraId="4F62FA7B" w14:textId="77777777" w:rsidR="008A53DF" w:rsidRDefault="008A53DF" w:rsidP="008A53DF">
      <w:pPr>
        <w:ind w:left="709" w:hanging="425"/>
        <w:jc w:val="both"/>
        <w:rPr>
          <w:rFonts w:ascii="Times New Roman" w:hAnsi="Times New Roman"/>
        </w:rPr>
      </w:pPr>
    </w:p>
    <w:p w14:paraId="23301E1F"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08005226"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Profile is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0F5C28D7"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5D9779F3"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2316477E" w14:textId="141FFC54" w:rsidR="008A53DF" w:rsidRPr="000601FE" w:rsidRDefault="007C3D14" w:rsidP="000601FE">
      <w:pPr>
        <w:pStyle w:val="ListParagraph"/>
        <w:numPr>
          <w:ilvl w:val="0"/>
          <w:numId w:val="42"/>
        </w:numPr>
        <w:tabs>
          <w:tab w:val="clear" w:pos="644"/>
        </w:tabs>
        <w:ind w:left="709" w:hanging="425"/>
        <w:jc w:val="both"/>
        <w:rPr>
          <w:rFonts w:ascii="Times New Roman" w:hAnsi="Times New Roman"/>
        </w:rPr>
      </w:pPr>
      <w:r w:rsidRPr="000601FE">
        <w:rPr>
          <w:rFonts w:ascii="Times New Roman" w:hAnsi="Times New Roman"/>
        </w:rPr>
        <w:t>No longer supported.</w:t>
      </w:r>
    </w:p>
    <w:p w14:paraId="28C16EA3" w14:textId="5C1F6DBC" w:rsidR="008A53DF" w:rsidRDefault="008A53DF" w:rsidP="000601FE">
      <w:pPr>
        <w:numPr>
          <w:ilvl w:val="0"/>
          <w:numId w:val="42"/>
        </w:numPr>
        <w:tabs>
          <w:tab w:val="clear" w:pos="644"/>
        </w:tabs>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5E47CA21" w14:textId="77777777" w:rsidR="008A53DF" w:rsidRDefault="008A53DF" w:rsidP="000601FE">
      <w:pPr>
        <w:numPr>
          <w:ilvl w:val="0"/>
          <w:numId w:val="42"/>
        </w:numPr>
        <w:tabs>
          <w:tab w:val="clear" w:pos="644"/>
        </w:tabs>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548F29CB" w14:textId="03C92724" w:rsidR="008A53DF" w:rsidRPr="00A276B1" w:rsidRDefault="008A53DF" w:rsidP="000601FE">
      <w:pPr>
        <w:numPr>
          <w:ilvl w:val="0"/>
          <w:numId w:val="42"/>
        </w:numPr>
        <w:tabs>
          <w:tab w:val="clear" w:pos="644"/>
        </w:tabs>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7C3D14">
        <w:rPr>
          <w:rFonts w:ascii="Times New Roman" w:hAnsi="Times New Roman"/>
          <w:color w:val="000000"/>
        </w:rPr>
        <w:t>specific density at the level</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7C3D14">
        <w:rPr>
          <w:rFonts w:ascii="Times New Roman" w:hAnsi="Times New Roman"/>
          <w:color w:val="000000"/>
        </w:rPr>
        <w:t>abundance</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E5D4FE3" w14:textId="77777777" w:rsidR="005F148B" w:rsidRDefault="008A53D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optical depth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abundance</w:t>
      </w:r>
      <w:r w:rsidR="005F148B"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sidR="005F148B">
        <w:rPr>
          <w:rFonts w:ascii="Times New Roman" w:hAnsi="Times New Roman"/>
          <w:color w:val="000000"/>
        </w:rPr>
        <w:t>.</w:t>
      </w:r>
    </w:p>
    <w:p w14:paraId="733BA24A" w14:textId="2CCE5DD4" w:rsidR="004827FE" w:rsidRPr="005F148B" w:rsidRDefault="007444FF" w:rsidP="000601FE">
      <w:pPr>
        <w:numPr>
          <w:ilvl w:val="0"/>
          <w:numId w:val="42"/>
        </w:numPr>
        <w:tabs>
          <w:tab w:val="clear" w:pos="644"/>
        </w:tabs>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xml:space="preserve">. The parameterisation variables contain the deep gas vmr, the required relative humidity above the condensation level, the required optical depth of the condensed cloud and the fractional scale height of the </w:t>
      </w:r>
      <w:r w:rsidR="001D1173" w:rsidRPr="005F148B">
        <w:rPr>
          <w:rFonts w:ascii="Times New Roman" w:hAnsi="Times New Roman"/>
          <w:color w:val="000000"/>
        </w:rPr>
        <w:lastRenderedPageBreak/>
        <w:t>condensed cloud. The resulting cloud density will condense in cloud profile defined by VARPARAM(IVAR,1).</w:t>
      </w:r>
      <w:r w:rsidRPr="005F148B">
        <w:rPr>
          <w:rFonts w:ascii="Times New Roman" w:hAnsi="Times New Roman"/>
          <w:color w:val="000000"/>
        </w:rPr>
        <w:t xml:space="preserve"> </w:t>
      </w:r>
    </w:p>
    <w:p w14:paraId="00FA07BA" w14:textId="2F9887EA" w:rsidR="001D1173" w:rsidRDefault="001D1173" w:rsidP="000601FE">
      <w:pPr>
        <w:numPr>
          <w:ilvl w:val="0"/>
          <w:numId w:val="42"/>
        </w:numPr>
        <w:tabs>
          <w:tab w:val="clear" w:pos="644"/>
        </w:tabs>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6E2758CC" w14:textId="6778F6E0"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30141C09" w14:textId="068DA7EE" w:rsidR="0011333C" w:rsidRDefault="0011333C"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6EF1EAE" w14:textId="036FFC5A" w:rsidR="00187063" w:rsidRDefault="00187063" w:rsidP="000601FE">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91DC773" w14:textId="613A5561" w:rsidR="00187063" w:rsidRPr="00187063" w:rsidRDefault="00187063" w:rsidP="00187063">
      <w:pPr>
        <w:numPr>
          <w:ilvl w:val="0"/>
          <w:numId w:val="42"/>
        </w:numPr>
        <w:tabs>
          <w:tab w:val="clear" w:pos="644"/>
        </w:tabs>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in integrated optical depth,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integrated optical depth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1B58C9F" w14:textId="77777777" w:rsidR="008A53DF" w:rsidRDefault="008A53DF" w:rsidP="001D1173">
      <w:pPr>
        <w:jc w:val="both"/>
        <w:rPr>
          <w:rFonts w:ascii="Times New Roman" w:hAnsi="Times New Roman"/>
        </w:rPr>
      </w:pPr>
    </w:p>
    <w:p w14:paraId="0CE095AB"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 the knee pressure for VARIDENT(IVAR,3)=1,4) are held in the VARPARAM(NVAR,NPARAM) array.</w:t>
      </w:r>
    </w:p>
    <w:p w14:paraId="1EDA75CC" w14:textId="77777777" w:rsidR="008A53DF" w:rsidRDefault="008A53DF" w:rsidP="008A53DF">
      <w:pPr>
        <w:ind w:firstLine="284"/>
        <w:jc w:val="both"/>
        <w:rPr>
          <w:rFonts w:ascii="Times New Roman" w:hAnsi="Times New Roman"/>
        </w:rPr>
      </w:pPr>
    </w:p>
    <w:p w14:paraId="3DE5E12F" w14:textId="77777777" w:rsidR="008A53DF" w:rsidRPr="000002D9" w:rsidRDefault="008A53DF" w:rsidP="008A53DF">
      <w:pPr>
        <w:jc w:val="both"/>
        <w:outlineLvl w:val="1"/>
        <w:rPr>
          <w:rFonts w:ascii="Times New Roman" w:hAnsi="Times New Roman"/>
          <w:b/>
        </w:rPr>
      </w:pPr>
      <w:r>
        <w:rPr>
          <w:rFonts w:ascii="Times New Roman" w:hAnsi="Times New Roman"/>
          <w:b/>
        </w:rPr>
        <w:t>3</w:t>
      </w:r>
      <w:r w:rsidRPr="000002D9">
        <w:rPr>
          <w:rFonts w:ascii="Times New Roman" w:hAnsi="Times New Roman"/>
          <w:b/>
        </w:rPr>
        <w:t>.2 Input .inp file</w:t>
      </w:r>
    </w:p>
    <w:p w14:paraId="36FCAC41" w14:textId="77777777" w:rsidR="008A53DF" w:rsidRDefault="008A53DF" w:rsidP="008A53DF">
      <w:pPr>
        <w:jc w:val="both"/>
        <w:rPr>
          <w:rFonts w:ascii="Times New Roman" w:hAnsi="Times New Roman"/>
        </w:rPr>
      </w:pPr>
    </w:p>
    <w:p w14:paraId="16690DD6"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57448483" w14:textId="77777777" w:rsidR="008A53DF" w:rsidRDefault="008A53DF" w:rsidP="008A53DF">
      <w:pPr>
        <w:jc w:val="both"/>
        <w:rPr>
          <w:rFonts w:ascii="Times New Roman" w:hAnsi="Times New Roman"/>
        </w:rPr>
      </w:pPr>
    </w:p>
    <w:p w14:paraId="7A9C7126"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5EADBDA8"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4A51C3CD" w14:textId="77777777" w:rsidR="008A53DF" w:rsidRDefault="008A53DF" w:rsidP="008A53DF">
      <w:pPr>
        <w:jc w:val="both"/>
        <w:rPr>
          <w:rFonts w:ascii="Times New Roman" w:hAnsi="Times New Roman"/>
        </w:rPr>
      </w:pPr>
      <w:r>
        <w:rPr>
          <w:rFonts w:ascii="Times New Roman" w:hAnsi="Times New Roman"/>
        </w:rPr>
        <w:t>ENAME</w:t>
      </w:r>
    </w:p>
    <w:p w14:paraId="3DD16D49" w14:textId="77777777" w:rsidR="008A53DF" w:rsidRDefault="008A53DF" w:rsidP="008A53DF">
      <w:pPr>
        <w:jc w:val="both"/>
        <w:rPr>
          <w:rFonts w:ascii="Times New Roman" w:hAnsi="Times New Roman"/>
        </w:rPr>
      </w:pPr>
      <w:r>
        <w:rPr>
          <w:rFonts w:ascii="Times New Roman" w:hAnsi="Times New Roman"/>
        </w:rPr>
        <w:t>NITER</w:t>
      </w:r>
    </w:p>
    <w:p w14:paraId="265A4CE2"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14438E4" w14:textId="77777777" w:rsidR="008A53DF" w:rsidRDefault="008A53DF" w:rsidP="008A53DF">
      <w:pPr>
        <w:pBdr>
          <w:bottom w:val="single" w:sz="4" w:space="1" w:color="auto"/>
        </w:pBdr>
        <w:jc w:val="both"/>
        <w:rPr>
          <w:rFonts w:ascii="Times New Roman" w:hAnsi="Times New Roman"/>
        </w:rPr>
      </w:pPr>
      <w:r>
        <w:rPr>
          <w:rFonts w:ascii="Times New Roman" w:hAnsi="Times New Roman"/>
        </w:rPr>
        <w:lastRenderedPageBreak/>
        <w:t>NSPEC, IOFF</w:t>
      </w:r>
    </w:p>
    <w:p w14:paraId="614764E8"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034D08C3" w14:textId="3D55C960"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0AF70FA5" w14:textId="77777777" w:rsidR="008A53DF" w:rsidRDefault="008A53DF" w:rsidP="008A53DF">
      <w:pPr>
        <w:jc w:val="both"/>
        <w:rPr>
          <w:rFonts w:ascii="Times New Roman" w:hAnsi="Times New Roman"/>
        </w:rPr>
      </w:pPr>
    </w:p>
    <w:p w14:paraId="431FEDFB" w14:textId="4FAD8ACF"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3AF98323" w14:textId="77777777" w:rsidR="008A53DF" w:rsidRDefault="008A53DF" w:rsidP="008A53DF">
      <w:pPr>
        <w:jc w:val="both"/>
        <w:rPr>
          <w:rFonts w:ascii="Times New Roman" w:hAnsi="Times New Roman"/>
        </w:rPr>
      </w:pPr>
    </w:p>
    <w:p w14:paraId="11289E19" w14:textId="4FB30469" w:rsidR="00EC0A48"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For scattering calculations the old non-gradient forward model is used. Eventually the ‘gradient’ method will be built into the scattering code.</w:t>
      </w:r>
      <w:r>
        <w:rPr>
          <w:rFonts w:ascii="Times New Roman" w:hAnsi="Times New Roman"/>
          <w:u w:val="single"/>
        </w:rPr>
        <w:t xml:space="preserve"> </w:t>
      </w:r>
      <w:r>
        <w:rPr>
          <w:rFonts w:ascii="Times New Roman" w:hAnsi="Times New Roman"/>
        </w:rPr>
        <w:t>If ISCAT = 2, then the internal scattered radiation field is calculated first (required for limb-scattering calculations). If ISCAT is anything other than 0,</w:t>
      </w:r>
      <w:r w:rsidR="003868AB">
        <w:rPr>
          <w:rFonts w:ascii="Times New Roman" w:hAnsi="Times New Roman"/>
        </w:rPr>
        <w:t xml:space="preserve"> </w:t>
      </w:r>
      <w:r>
        <w:rPr>
          <w:rFonts w:ascii="Times New Roman" w:hAnsi="Times New Roman"/>
        </w:rPr>
        <w:t>1 or 2 then a single scattering calculation is performed.</w:t>
      </w:r>
    </w:p>
    <w:p w14:paraId="5E45EA64" w14:textId="77777777" w:rsidR="00EC0A48" w:rsidRDefault="00EC0A48" w:rsidP="008A53DF">
      <w:pPr>
        <w:jc w:val="both"/>
        <w:rPr>
          <w:rFonts w:ascii="Times New Roman" w:hAnsi="Times New Roman"/>
        </w:rPr>
      </w:pPr>
    </w:p>
    <w:p w14:paraId="3B3DD8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 indicates a line-by-line calculation. T</w:t>
      </w:r>
      <w:r w:rsidRPr="00727DD0">
        <w:rPr>
          <w:rFonts w:ascii="Times New Roman" w:hAnsi="Times New Roman"/>
          <w:b/>
          <w:u w:val="single"/>
        </w:rPr>
        <w:t>his is an important change from previous versions</w:t>
      </w:r>
      <w:r>
        <w:rPr>
          <w:rFonts w:ascii="Times New Roman" w:hAnsi="Times New Roman"/>
        </w:rPr>
        <w:t>.</w:t>
      </w:r>
    </w:p>
    <w:p w14:paraId="4EB49A21" w14:textId="77777777" w:rsidR="008A53DF" w:rsidRDefault="008A53DF" w:rsidP="008A53DF">
      <w:pPr>
        <w:jc w:val="both"/>
        <w:rPr>
          <w:rFonts w:ascii="Times New Roman" w:hAnsi="Times New Roman"/>
        </w:rPr>
      </w:pPr>
    </w:p>
    <w:p w14:paraId="0189BEA8" w14:textId="77777777" w:rsidR="008A53DF" w:rsidRDefault="008A53DF" w:rsidP="008A53DF">
      <w:pPr>
        <w:jc w:val="both"/>
        <w:rPr>
          <w:rFonts w:ascii="Times New Roman" w:hAnsi="Times New Roman"/>
        </w:rPr>
      </w:pPr>
      <w:r>
        <w:rPr>
          <w:rFonts w:ascii="Times New Roman" w:hAnsi="Times New Roman"/>
        </w:rPr>
        <w:t>WOFF is any wavenumber/wavelength calibration error which needs to be added to the synthetic spectra.</w:t>
      </w:r>
    </w:p>
    <w:p w14:paraId="1C63DE44" w14:textId="77777777" w:rsidR="008A53DF" w:rsidRDefault="008A53DF" w:rsidP="008A53DF">
      <w:pPr>
        <w:jc w:val="both"/>
        <w:rPr>
          <w:rFonts w:ascii="Times New Roman" w:hAnsi="Times New Roman"/>
        </w:rPr>
      </w:pPr>
    </w:p>
    <w:p w14:paraId="3E52A920"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042F0E7A" w14:textId="77777777" w:rsidR="008A53DF" w:rsidRDefault="008A53DF" w:rsidP="008A53DF">
      <w:pPr>
        <w:jc w:val="both"/>
        <w:rPr>
          <w:rFonts w:ascii="Times New Roman" w:hAnsi="Times New Roman"/>
        </w:rPr>
      </w:pPr>
    </w:p>
    <w:p w14:paraId="1C4B1206"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6FF3066" w14:textId="77777777" w:rsidR="008A53DF" w:rsidRDefault="008A53DF" w:rsidP="008A53DF">
      <w:pPr>
        <w:jc w:val="both"/>
        <w:rPr>
          <w:rFonts w:ascii="Times New Roman" w:hAnsi="Times New Roman"/>
        </w:rPr>
      </w:pPr>
    </w:p>
    <w:p w14:paraId="06F05FB9"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4E94E531" w14:textId="77777777" w:rsidR="008A53DF" w:rsidRDefault="008A53DF" w:rsidP="008A53DF">
      <w:pPr>
        <w:jc w:val="both"/>
        <w:rPr>
          <w:rFonts w:ascii="Times New Roman" w:hAnsi="Times New Roman"/>
        </w:rPr>
      </w:pPr>
    </w:p>
    <w:p w14:paraId="4129705A"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6DC80795" w14:textId="77777777" w:rsidR="008A53DF" w:rsidRDefault="008A53DF" w:rsidP="008A53DF">
      <w:pPr>
        <w:jc w:val="both"/>
        <w:rPr>
          <w:rFonts w:ascii="Times New Roman" w:hAnsi="Times New Roman"/>
        </w:rPr>
      </w:pPr>
    </w:p>
    <w:p w14:paraId="2DD7C5A2" w14:textId="77777777" w:rsidR="008A53DF" w:rsidRDefault="008A53DF" w:rsidP="008A53DF">
      <w:pPr>
        <w:jc w:val="both"/>
        <w:rPr>
          <w:rFonts w:ascii="Times New Roman" w:hAnsi="Times New Roman"/>
        </w:rPr>
      </w:pPr>
      <w:r>
        <w:rPr>
          <w:rFonts w:ascii="Times New Roman" w:hAnsi="Times New Roman"/>
        </w:rPr>
        <w:t xml:space="preserve">LIN is an integer indicating whether the results of a previous retrieval run are to be used to set any of the model atmospheric profiles, and if so how. For example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49C59DE9" w14:textId="77777777" w:rsidR="008A53DF" w:rsidRDefault="008A53DF" w:rsidP="008A53DF">
      <w:pPr>
        <w:jc w:val="both"/>
        <w:rPr>
          <w:rFonts w:ascii="Times New Roman" w:hAnsi="Times New Roman"/>
        </w:rPr>
      </w:pPr>
    </w:p>
    <w:p w14:paraId="3D47C71D" w14:textId="77777777" w:rsidR="008A53DF" w:rsidRDefault="008A53DF" w:rsidP="003A1BC3">
      <w:pPr>
        <w:ind w:left="851"/>
        <w:jc w:val="both"/>
        <w:rPr>
          <w:rFonts w:ascii="Times New Roman" w:hAnsi="Times New Roman"/>
        </w:rPr>
      </w:pPr>
      <w:r>
        <w:rPr>
          <w:rFonts w:ascii="Times New Roman" w:hAnsi="Times New Roman"/>
        </w:rPr>
        <w:lastRenderedPageBreak/>
        <w:t>If LIN is set to 0, then no previous retrievals are read in.</w:t>
      </w:r>
    </w:p>
    <w:p w14:paraId="05AE8AB7" w14:textId="77777777" w:rsidR="008A53DF" w:rsidRDefault="008A53DF" w:rsidP="003A1BC3">
      <w:pPr>
        <w:ind w:left="851"/>
        <w:jc w:val="both"/>
        <w:rPr>
          <w:rFonts w:ascii="Times New Roman" w:hAnsi="Times New Roman"/>
        </w:rPr>
      </w:pPr>
    </w:p>
    <w:p w14:paraId="140C4688"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35FA7DCA" w14:textId="77777777" w:rsidR="008A53DF" w:rsidRDefault="008A53DF" w:rsidP="003A1BC3">
      <w:pPr>
        <w:ind w:left="851"/>
        <w:jc w:val="both"/>
        <w:rPr>
          <w:rFonts w:ascii="Times New Roman" w:hAnsi="Times New Roman"/>
        </w:rPr>
      </w:pPr>
      <w:r>
        <w:rPr>
          <w:rFonts w:ascii="Times New Roman" w:hAnsi="Times New Roman"/>
        </w:rPr>
        <w:t xml:space="preserve"> </w:t>
      </w:r>
    </w:p>
    <w:p w14:paraId="65B87291"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01009C0" w14:textId="77777777" w:rsidR="008A53DF" w:rsidRDefault="008A53DF" w:rsidP="003A1BC3">
      <w:pPr>
        <w:ind w:left="851"/>
        <w:jc w:val="both"/>
        <w:rPr>
          <w:rFonts w:ascii="Times New Roman" w:hAnsi="Times New Roman"/>
        </w:rPr>
      </w:pPr>
    </w:p>
    <w:p w14:paraId="32530C3A"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1F1B4BFC" w14:textId="77777777" w:rsidR="003A1BC3" w:rsidRDefault="003A1BC3" w:rsidP="008A53DF">
      <w:pPr>
        <w:jc w:val="both"/>
        <w:rPr>
          <w:rFonts w:ascii="Times New Roman" w:hAnsi="Times New Roman"/>
        </w:rPr>
      </w:pPr>
    </w:p>
    <w:p w14:paraId="753EC06F" w14:textId="6F1EADC6"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p>
    <w:p w14:paraId="3708E21D" w14:textId="77777777" w:rsidR="008A53DF" w:rsidRDefault="008A53DF" w:rsidP="008A53DF">
      <w:pPr>
        <w:jc w:val="both"/>
        <w:rPr>
          <w:rFonts w:ascii="Times New Roman" w:hAnsi="Times New Roman"/>
        </w:rPr>
      </w:pPr>
    </w:p>
    <w:p w14:paraId="6AD75297" w14:textId="77777777" w:rsidR="008A53DF" w:rsidRPr="00A437BE" w:rsidRDefault="008A53DF" w:rsidP="008A53DF">
      <w:pPr>
        <w:jc w:val="both"/>
        <w:outlineLvl w:val="1"/>
        <w:rPr>
          <w:rFonts w:ascii="Times New Roman" w:hAnsi="Times New Roman"/>
          <w:b/>
        </w:rPr>
      </w:pPr>
      <w:r>
        <w:rPr>
          <w:rFonts w:ascii="Times New Roman" w:hAnsi="Times New Roman"/>
          <w:b/>
        </w:rPr>
        <w:br w:type="page"/>
      </w:r>
      <w:r>
        <w:rPr>
          <w:rFonts w:ascii="Times New Roman" w:hAnsi="Times New Roman"/>
          <w:b/>
        </w:rPr>
        <w:lastRenderedPageBreak/>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p>
    <w:p w14:paraId="618865D0" w14:textId="77777777" w:rsidR="008A53DF" w:rsidRDefault="008A53DF" w:rsidP="008A53DF">
      <w:pPr>
        <w:jc w:val="both"/>
        <w:rPr>
          <w:rFonts w:ascii="Times New Roman" w:hAnsi="Times New Roman"/>
        </w:rPr>
      </w:pPr>
    </w:p>
    <w:p w14:paraId="48B6B940"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24ED9A2D" w14:textId="77777777" w:rsidR="008A53DF" w:rsidRDefault="008A53DF" w:rsidP="008A53DF">
      <w:pPr>
        <w:jc w:val="both"/>
        <w:rPr>
          <w:rFonts w:ascii="Times New Roman" w:hAnsi="Times New Roman"/>
        </w:rPr>
      </w:pPr>
    </w:p>
    <w:p w14:paraId="4A408697" w14:textId="77777777" w:rsidR="008A53DF" w:rsidRDefault="008A53DF" w:rsidP="008A53DF">
      <w:pPr>
        <w:pBdr>
          <w:top w:val="single" w:sz="4" w:space="1" w:color="auto"/>
        </w:pBdr>
        <w:rPr>
          <w:rFonts w:ascii="Times New Roman" w:hAnsi="Times New Roman"/>
        </w:rPr>
      </w:pPr>
      <w:r>
        <w:rPr>
          <w:rFonts w:ascii="Times New Roman" w:hAnsi="Times New Roman"/>
        </w:rPr>
        <w:t>FWHM, LATITUDE, LONGITUDE, NGEOM</w:t>
      </w:r>
    </w:p>
    <w:p w14:paraId="28782B52" w14:textId="77777777" w:rsidR="008A53DF" w:rsidRDefault="008A53DF" w:rsidP="008A53DF">
      <w:pPr>
        <w:rPr>
          <w:rFonts w:ascii="Times New Roman" w:hAnsi="Times New Roman"/>
        </w:rPr>
      </w:pPr>
      <w:r>
        <w:rPr>
          <w:rFonts w:ascii="Times New Roman" w:hAnsi="Times New Roman"/>
        </w:rPr>
        <w:t>NCONV(1)</w:t>
      </w:r>
    </w:p>
    <w:p w14:paraId="2522A1D0" w14:textId="77777777" w:rsidR="008A53DF" w:rsidRDefault="008A53DF" w:rsidP="008A53DF">
      <w:pPr>
        <w:rPr>
          <w:rFonts w:ascii="Times New Roman" w:hAnsi="Times New Roman"/>
        </w:rPr>
      </w:pPr>
      <w:r>
        <w:rPr>
          <w:rFonts w:ascii="Times New Roman" w:hAnsi="Times New Roman"/>
        </w:rPr>
        <w:t>NAV(1)</w:t>
      </w:r>
    </w:p>
    <w:p w14:paraId="3CA664CE"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56760E2C" w14:textId="77777777" w:rsidR="008A53DF" w:rsidRDefault="008A53DF" w:rsidP="008A53DF">
      <w:pPr>
        <w:rPr>
          <w:rFonts w:ascii="Times New Roman" w:hAnsi="Times New Roman"/>
        </w:rPr>
      </w:pPr>
      <w:r>
        <w:rPr>
          <w:rFonts w:ascii="Times New Roman" w:hAnsi="Times New Roman"/>
        </w:rPr>
        <w:t>…</w:t>
      </w:r>
    </w:p>
    <w:p w14:paraId="0A0A97F0"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53737F85"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VCONV(1,1), Y(1,1), ERR(1,1)</w:t>
      </w:r>
    </w:p>
    <w:p w14:paraId="10EFE70A"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VCONV(1,2), Y(1,2), ERR(1,2)</w:t>
      </w:r>
    </w:p>
    <w:p w14:paraId="5E7F1651" w14:textId="77777777" w:rsidR="008A53DF" w:rsidRDefault="008A53DF" w:rsidP="008A53DF">
      <w:pPr>
        <w:rPr>
          <w:rFonts w:ascii="Times New Roman" w:hAnsi="Times New Roman"/>
        </w:rPr>
      </w:pPr>
      <w:r>
        <w:rPr>
          <w:rFonts w:ascii="Times New Roman" w:hAnsi="Times New Roman"/>
        </w:rPr>
        <w:t>…</w:t>
      </w:r>
    </w:p>
    <w:p w14:paraId="4C87F74B"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1726D83B" w14:textId="77777777" w:rsidR="008A53DF" w:rsidRDefault="008A53DF" w:rsidP="008A53DF">
      <w:pPr>
        <w:rPr>
          <w:rFonts w:ascii="Times New Roman" w:hAnsi="Times New Roman"/>
        </w:rPr>
      </w:pPr>
      <w:r>
        <w:rPr>
          <w:rFonts w:ascii="Times New Roman" w:hAnsi="Times New Roman"/>
        </w:rPr>
        <w:t>NCONV(2)</w:t>
      </w:r>
    </w:p>
    <w:p w14:paraId="48421D0F" w14:textId="77777777" w:rsidR="008A53DF" w:rsidRDefault="008A53DF" w:rsidP="008A53DF">
      <w:pPr>
        <w:rPr>
          <w:rFonts w:ascii="Times New Roman" w:hAnsi="Times New Roman"/>
        </w:rPr>
      </w:pPr>
      <w:r>
        <w:rPr>
          <w:rFonts w:ascii="Times New Roman" w:hAnsi="Times New Roman"/>
        </w:rPr>
        <w:t>NAV(2)</w:t>
      </w:r>
    </w:p>
    <w:p w14:paraId="2B61A92F"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5CA436A8" w14:textId="77777777" w:rsidR="008A53DF" w:rsidRDefault="008A53DF" w:rsidP="008A53DF">
      <w:pPr>
        <w:ind w:left="567" w:hanging="567"/>
        <w:rPr>
          <w:rFonts w:ascii="Times New Roman" w:hAnsi="Times New Roman"/>
        </w:rPr>
      </w:pPr>
      <w:r>
        <w:rPr>
          <w:rFonts w:ascii="Times New Roman" w:hAnsi="Times New Roman"/>
        </w:rPr>
        <w:t>…</w:t>
      </w:r>
    </w:p>
    <w:p w14:paraId="22D1A8EB"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04A09B3"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VCONV(2,1), Y(2,1), ERR(2,1)</w:t>
      </w:r>
    </w:p>
    <w:p w14:paraId="1362F910"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VCONV(2,2), Y(2,2), ERR(2,2)</w:t>
      </w:r>
    </w:p>
    <w:p w14:paraId="56F996E7" w14:textId="77777777" w:rsidR="008A53DF" w:rsidRDefault="008A53DF" w:rsidP="008A53DF">
      <w:pPr>
        <w:rPr>
          <w:rFonts w:ascii="Times New Roman" w:hAnsi="Times New Roman"/>
        </w:rPr>
      </w:pPr>
      <w:r>
        <w:rPr>
          <w:rFonts w:ascii="Times New Roman" w:hAnsi="Times New Roman"/>
        </w:rPr>
        <w:t>…</w:t>
      </w:r>
    </w:p>
    <w:p w14:paraId="401F0FAF"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02A97868" w14:textId="77777777" w:rsidR="008A53DF" w:rsidRDefault="008A53DF" w:rsidP="008A53DF">
      <w:pPr>
        <w:rPr>
          <w:rFonts w:ascii="Times New Roman" w:hAnsi="Times New Roman"/>
        </w:rPr>
      </w:pPr>
      <w:r>
        <w:rPr>
          <w:rFonts w:ascii="Times New Roman" w:hAnsi="Times New Roman"/>
        </w:rPr>
        <w:t>.</w:t>
      </w:r>
    </w:p>
    <w:p w14:paraId="3A7CDA5D" w14:textId="77777777" w:rsidR="008A53DF" w:rsidRDefault="008A53DF" w:rsidP="008A53DF">
      <w:pPr>
        <w:rPr>
          <w:rFonts w:ascii="Times New Roman" w:hAnsi="Times New Roman"/>
        </w:rPr>
      </w:pPr>
      <w:r>
        <w:rPr>
          <w:rFonts w:ascii="Times New Roman" w:hAnsi="Times New Roman"/>
        </w:rPr>
        <w:t>.</w:t>
      </w:r>
    </w:p>
    <w:p w14:paraId="62D1FE8C"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2D1F2CC2" w14:textId="77777777" w:rsidR="008A53DF" w:rsidRDefault="008A53DF" w:rsidP="008A53DF">
      <w:pPr>
        <w:jc w:val="both"/>
        <w:rPr>
          <w:rFonts w:ascii="Times New Roman" w:hAnsi="Times New Roman"/>
        </w:rPr>
      </w:pPr>
    </w:p>
    <w:p w14:paraId="2004D789"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74CD5A1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4C342F">
        <w:rPr>
          <w:rFonts w:ascii="Copperplate Gothic Light" w:hAnsi="Copperplate Gothic Light"/>
        </w:rPr>
        <w:t>Nemesis</w:t>
      </w:r>
      <w:r>
        <w:rPr>
          <w:rFonts w:ascii="Times New Roman" w:hAnsi="Times New Roman"/>
        </w:rPr>
        <w:t xml:space="preserve"> assumes that channel-integrated k-tables have been defined and so no further convolution is required.</w:t>
      </w:r>
    </w:p>
    <w:p w14:paraId="050519F8"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2FC1DFD7"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3BB4FD0B" w14:textId="77777777" w:rsidR="008A53DF" w:rsidRDefault="008A53DF" w:rsidP="008A53DF">
      <w:pPr>
        <w:ind w:left="1418" w:hanging="1418"/>
        <w:jc w:val="both"/>
        <w:rPr>
          <w:rFonts w:ascii="Times New Roman" w:hAnsi="Times New Roman"/>
        </w:rPr>
      </w:pPr>
      <w:r>
        <w:rPr>
          <w:rFonts w:ascii="Times New Roman" w:hAnsi="Times New Roman"/>
        </w:rPr>
        <w:lastRenderedPageBreak/>
        <w:t>NGEOM</w:t>
      </w:r>
      <w:r>
        <w:rPr>
          <w:rFonts w:ascii="Times New Roman" w:hAnsi="Times New Roman"/>
        </w:rPr>
        <w:tab/>
        <w:t>is the number of different observation geometries under which the location is observed.</w:t>
      </w:r>
    </w:p>
    <w:p w14:paraId="295C62D8"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5848B5C2"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7871C3A4" w14:textId="77777777" w:rsidR="008A53DF" w:rsidRDefault="008A53DF" w:rsidP="008A53DF">
      <w:pPr>
        <w:jc w:val="both"/>
        <w:rPr>
          <w:rFonts w:ascii="Times New Roman" w:hAnsi="Times New Roman"/>
        </w:rPr>
      </w:pPr>
    </w:p>
    <w:p w14:paraId="3F6B678F" w14:textId="77777777" w:rsidR="008A53DF"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p>
    <w:p w14:paraId="1670B1E4" w14:textId="77777777" w:rsidR="008A53DF" w:rsidRDefault="008A53DF" w:rsidP="008A53DF">
      <w:pPr>
        <w:jc w:val="both"/>
        <w:rPr>
          <w:rFonts w:ascii="Times New Roman" w:hAnsi="Times New Roman"/>
        </w:rPr>
      </w:pPr>
    </w:p>
    <w:p w14:paraId="7C65429A" w14:textId="77777777" w:rsidR="008A53DF" w:rsidRPr="00296C14" w:rsidRDefault="008A53DF" w:rsidP="008A53DF">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53B918C9" w14:textId="77777777" w:rsidR="008A53DF" w:rsidRDefault="008A53DF" w:rsidP="008A53DF">
      <w:pPr>
        <w:jc w:val="both"/>
        <w:rPr>
          <w:rFonts w:ascii="Times New Roman" w:hAnsi="Times New Roman"/>
        </w:rPr>
      </w:pPr>
    </w:p>
    <w:p w14:paraId="7EF8C72F" w14:textId="77777777" w:rsidR="008A53DF" w:rsidRDefault="005A285A" w:rsidP="008A53DF">
      <w:pPr>
        <w:jc w:val="both"/>
        <w:rPr>
          <w:rFonts w:ascii="Times New Roman" w:hAnsi="Times New Roman"/>
        </w:rPr>
      </w:pPr>
      <w:r>
        <w:rPr>
          <w:rFonts w:ascii="Times New Roman" w:hAnsi="Times New Roman"/>
          <w:noProof/>
          <w:lang w:val="en-US"/>
        </w:rPr>
      </w:r>
      <w:r>
        <w:rPr>
          <w:rFonts w:ascii="Times New Roman" w:hAnsi="Times New Roman"/>
          <w:noProof/>
          <w:lang w:val="en-US"/>
        </w:rPr>
        <w:pict w14:anchorId="0266B1B8">
          <v:group id="Group 3" o:spid="_x0000_s1026" style="width:6in;height:259.2pt;mso-position-horizontal-relative:char;mso-position-vertical-relative:line" coordorigin="2526,5356" coordsize="7200,432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">
            <o:lock v:ext="edit" aspectratio="t"/>
            <v:rect id="AutoShape 2" o:spid="_x0000_s1027" style="position:absolute;left:2526;top:5356;width:7200;height:432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line id="Line 4" o:spid="_x0000_s1028" style="position:absolute;visibility:visible;mso-wrap-style:square" from="3742,7600" to="8226,867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li0qMUAAADaAAAADwAAAAAAAAAA&#10;AAAAAAChAgAAZHJzL2Rvd25yZXYueG1sUEsFBgAAAAAEAAQA+QAAAJMDAAAAAA==&#10;"/>
            <v:line id="Line 5" o:spid="_x0000_s1029" style="position:absolute;flip:y;visibility:visible;mso-wrap-style:square" from="4921,6843" to="791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GdFFMUAAADaAAAADwAAAGRycy9kb3ducmV2LnhtbESPQWsCMRSE7wX/Q3hCL6VmLa3Y1Sgi&#10;CB68VGWlt9fNc7Ps5mVNom7/fVMo9DjMzDfMfNnbVtzIh9qxgvEoA0FcOl1zpeB42DxPQYSIrLF1&#10;TAq+KcByMXiYY67dnT/oto+VSBAOOSowMXa5lKE0ZDGMXEecvLPzFmOSvpLa4z3BbStfsmwiLdac&#10;Fgx2tDZUNvurVSCnu6eLX329NkVzOr2boiy6z51Sj8N+NQMRqY//4b/2Vit4g98r6QbIxQ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NGdFFMUAAADaAAAADwAAAAAAAAAA&#10;AAAAAAChAgAAZHJzL2Rvd25yZXYueG1sUEsFBgAAAAAEAAQA+QAAAJMDAAAAAA==&#10;"/>
            <v:line id="Line 6" o:spid="_x0000_s1030" style="position:absolute;visibility:visible;mso-wrap-style:square" from="5889,6191" to="5890,91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caPRMUAAADaAAAADwAAAGRycy9kb3ducmV2LnhtbESPT2vCQBTE74LfYXmCN93YQiipq4gi&#10;aA+l/oF6fGafSdrs27C7Jum37xYKHoeZ+Q0zX/amFi05X1lWMJsmIIhzqysuFJxP28kLCB+QNdaW&#10;ScEPeVguhoM5Ztp2fKD2GAoRIewzVFCG0GRS+rwkg35qG+Lo3awzGKJ0hdQOuwg3tXxKklQarDgu&#10;lNjQuqT8+3g3Ct6fP9J2tX/b9Z/79JpvDtfLV+eUGo/61SuIQH14hP/bO60ghb8r8QbIx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AcaPRMUAAADaAAAADwAAAAAAAAAA&#10;AAAAAAChAgAAZHJzL2Rvd25yZXYueG1sUEsFBgAAAAAEAAQA+QAAAJMDAAAAAA==&#10;"/>
            <v:line id="Line 7" o:spid="_x0000_s1031" style="position:absolute;visibility:visible;mso-wrap-style:square" from="4521,6253" to="586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jQM18IAAADaAAAADwAAAAAAAAAAAAAA&#10;AAChAgAAZHJzL2Rvd25yZXYueG1sUEsFBgAAAAAEAAQA+QAAAJADAAAAAA==&#10;">
              <v:stroke endarrow="block"/>
            </v:line>
            <v:line id="Line 8" o:spid="_x0000_s1032" style="position:absolute;flip:y;visibility:visible;mso-wrap-style:square" from="5889,6674" to="7258,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AFyvSHAAAAA2gAAAA8AAAAAAAAAAAAAAAAA&#10;oQIAAGRycy9kb3ducmV2LnhtbFBLBQYAAAAABAAEAPkAAACOAwAAAAA=&#10;">
              <v:stroke endarrow="block"/>
            </v:line>
            <v:line id="Line 9" o:spid="_x0000_s1033" style="position:absolute;visibility:visible;mso-wrap-style:square" from="7258,6674" to="7279,7768"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8HAjcQAAADaAAAADwAAAGRycy9kb3ducmV2LnhtbESPQWvCQBSE7wX/w/IKXkQ3ioimriLS&#10;UumpXQU9vmafSWj2bchuk+iv7xYKPQ4z8w2z3va2Ei01vnSsYDpJQBBnzpScKzgdX8ZLED4gG6wc&#10;k4IbedhuBg9rTI3r+INaHXIRIexTVFCEUKdS+qwgi37iauLoXV1jMUTZ5NI02EW4reQsSRbSYslx&#10;ocCa9gVlX/rbKtDy8/x8H73R66kfaX19x+wyXyg1fOx3TyAC9eE//Nc+GAUr+L0Sb4Dc/A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7wcCNxAAAANoAAAAPAAAAAAAAAAAA&#10;AAAAAKECAABkcnMvZG93bnJldi54bWxQSwUGAAAAAAQABAD5AAAAkgMAAAAA&#10;">
              <v:stroke dashstyle="1 1" endcap="round"/>
            </v:line>
            <v:line id="Line 10" o:spid="_x0000_s1034" style="position:absolute;flip:x;visibility:visible;mso-wrap-style:square" from="5026,6969" to="5047,7916"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uCwG8IAAADbAAAADwAAAGRycy9kb3ducmV2LnhtbESPQWvCQBCF70L/wzIFb7qxYGxTVymF&#10;YPFUo70P2TEJyc6G7NbEf985CL3NY9735s12P7lO3WgIjWcDq2UCirj0tuHKwOWcL15BhYhssfNM&#10;Bu4UYL97mm0xs37kE92KWCkJ4ZChgTrGPtM6lDU5DEvfE8vu6geHUeRQaTvgKOGu0y9JkmqHDcuF&#10;Gnv6rKlsi18nNfLjJT8VP61b82Zz+G7T7m1MjZk/Tx/voCJN8d/8oL+scNJefpEB9O4P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uCwG8IAAADbAAAADwAAAAAAAAAAAAAA&#10;AAChAgAAZHJzL2Rvd25yZXYueG1sUEsFBgAAAAAEAAQA+QAAAJADAAAAAA==&#10;">
              <v:stroke dashstyle="1 1" endcap="round"/>
            </v:line>
            <v:line id="Line 11" o:spid="_x0000_s1035" style="position:absolute;flip:y;visibility:visible;mso-wrap-style:square" from="5869,7769" to="7279,810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WvWQ74AAADbAAAADwAAAGRycy9kb3ducmV2LnhtbERPTYvCMBC9C/6HMII3TRVcpBpFREVk&#10;L1v1Pm3GtNhMShO1/vvNwoK3ebzPWa47W4sntb5yrGAyTkAQF05XbBRczvvRHIQPyBprx6TgTR7W&#10;q35vial2L/6hZxaMiCHsU1RQhtCkUvqiJIt+7BriyN1cazFE2BqpW3zFcFvLaZJ8SYsVx4YSG9qW&#10;VNyzh1WQ7zZXc8qvOzvlb30wsyxnmSk1HHSbBYhAXfiI/91HHedP4O+XeIBc/QI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DBa9ZDvgAAANsAAAAPAAAAAAAAAAAAAAAAAKEC&#10;AABkcnMvZG93bnJldi54bWxQSwUGAAAAAAQABAD5AAAAjAMAAAAA&#10;">
              <v:stroke dashstyle="dash"/>
            </v:line>
            <v:shapetype id="_x0000_t202" coordsize="21600,21600" o:spt="202" path="m0,0l0,21600,21600,21600,21600,0xe">
              <v:stroke joinstyle="miter"/>
              <v:path gradientshapeok="t" o:connecttype="rect"/>
            </v:shapetype>
            <v:shape id="Text Box 14" o:spid="_x0000_s1036" type="#_x0000_t202" style="position:absolute;left:6426;top:8056;width:1275;height:4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3BF23CFE" w14:textId="77777777" w:rsidR="00B5189B" w:rsidRPr="006B4AB9" w:rsidRDefault="00B5189B">
                    <w:pPr>
                      <w:rPr>
                        <w:sz w:val="18"/>
                        <w:szCs w:val="18"/>
                      </w:rPr>
                    </w:pPr>
                    <w:r w:rsidRPr="006B4AB9">
                      <w:rPr>
                        <w:sz w:val="18"/>
                        <w:szCs w:val="18"/>
                      </w:rPr>
                      <w:t>AZI_ANG</w:t>
                    </w:r>
                  </w:p>
                </w:txbxContent>
              </v:textbox>
            </v:shape>
            <v:shape id="Freeform 15" o:spid="_x0000_s1037" style="position:absolute;left:5476;top:7416;width:413;height:141;visibility:visible;mso-wrap-style:square;v-text-anchor:top" coordsize="495,1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G+xbwwAA&#10;ANsAAAAPAAAAZHJzL2Rvd25yZXYueG1sRE/basJAEH0v+A/LCL7VjZeKRldRS1FaVLyAr0N2TILZ&#10;2ZDdauzXu4VC3+ZwrjOZ1aYQN6pcbllBpx2BIE6szjlVcDp+vA5BOI+ssbBMCh7kYDZtvEww1vbO&#10;e7odfCpCCLsYFWTel7GULsnIoGvbkjhwF1sZ9AFWqdQV3kO4KWQ3igbSYM6hIcOSlhkl18O3UfDV&#10;7Z95VPc3x59F8f6525ad3epNqVazno9BeKr9v/jPvdZhfg9+fwkHyOkT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mG+xbwwAAANsAAAAPAAAAAAAAAAAAAAAAAJcCAABkcnMvZG93&#10;bnJldi54bWxQSwUGAAAAAAQABAD1AAAAhwMAAAAA&#10;" path="m0,169c28,141,52,111,90,94,133,75,186,75,225,49,252,31,280,6,315,4,375,,435,4,495,4e" filled="f">
              <v:path arrowok="t" o:connecttype="custom" o:connectlocs="0,141;75,78;188,41;263,3;413,3" o:connectangles="0,0,0,0,0"/>
            </v:shape>
            <v:shape id="Text Box 16" o:spid="_x0000_s1038" type="#_x0000_t202" style="position:absolute;left:5002;top:6694;width:1200;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u9P6wAAA&#10;ANsAAAAPAAAAZHJzL2Rvd25yZXYueG1sRE9Li8IwEL4L/ocwgjdNFBW3GkUUYU8uPnZhb0MztsVm&#10;Uppou/9+Iwje5uN7znLd2lI8qPaFYw2joQJBnDpTcKbhct4P5iB8QDZYOiYNf+Rhvep2lpgY1/CR&#10;HqeQiRjCPkENeQhVIqVPc7Loh64ijtzV1RZDhHUmTY1NDLelHCs1kxYLjg05VrTNKb2d7lbD9+H6&#10;+zNRX9nOTqvGtUqy/ZBa93vtZgEiUBve4pf708T5E3j+Eg+Qq3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ju9P6wAAAANsAAAAPAAAAAAAAAAAAAAAAAJcCAABkcnMvZG93bnJl&#10;di54bWxQSwUGAAAAAAQABAD1AAAAhAMAAAAA&#10;" filled="f" stroked="f">
              <v:textbox>
                <w:txbxContent>
                  <w:p w14:paraId="3841D744" w14:textId="77777777" w:rsidR="00B5189B" w:rsidRPr="006B4AB9" w:rsidRDefault="00B5189B">
                    <w:pPr>
                      <w:rPr>
                        <w:sz w:val="18"/>
                        <w:szCs w:val="18"/>
                      </w:rPr>
                    </w:pPr>
                    <w:r w:rsidRPr="006B4AB9">
                      <w:rPr>
                        <w:sz w:val="18"/>
                        <w:szCs w:val="18"/>
                      </w:rPr>
                      <w:t>SOL_ANG</w:t>
                    </w:r>
                  </w:p>
                </w:txbxContent>
              </v:textbox>
            </v:shape>
            <v:shape id="Freeform 17" o:spid="_x0000_s1039" style="position:absolute;left:5889;top:7212;width:577;height:270;visibility:visible;mso-wrap-style:square;v-text-anchor:top" coordsize="693,32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YPE3wQAA&#10;ANsAAAAPAAAAZHJzL2Rvd25yZXYueG1sRE9Na8MwDL0X9h+MBru1TgoZJYsTylhhvaysLeyqxVoc&#10;GsshdtLs39eDQW96vE8V1Ww7MdHgW8cK0lUCgrh2uuVGwfm0W25A+ICssXNMCn7JQ1U+LArMtbvy&#10;J03H0IgYwj5HBSaEPpfS14Ys+pXriSP34waLIcKhkXrAawy3nVwnybO02HJsMNjTq6H6chytAuJ0&#10;Ssf2Ox2/Dqd+P33sjXvLlHp6nLcvIALN4S7+d7/rOD+Dv1/iAbK8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GDxN8EAAADbAAAADwAAAAAAAAAAAAAAAACXAgAAZHJzL2Rvd25y&#10;ZXYueG1sUEsFBgAAAAAEAAQA9QAAAIUDAAAAAA==&#10;" path="m0,24c198,33,303,,450,84,506,116,525,165,570,204,597,228,660,264,660,264,693,313,690,291,690,324e" filled="f">
              <v:path arrowok="t" o:connecttype="custom" o:connectlocs="0,20;375,70;475,170;550,220;575,270" o:connectangles="0,0,0,0,0"/>
            </v:shape>
            <v:shape id="Text Box 18" o:spid="_x0000_s1040" type="#_x0000_t202" style="position:absolute;left:5926;top:6644;width:1113;height:58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0DED7CBB" w14:textId="77777777" w:rsidR="00B5189B" w:rsidRPr="006B4AB9" w:rsidRDefault="00B5189B">
                    <w:pPr>
                      <w:rPr>
                        <w:sz w:val="18"/>
                        <w:szCs w:val="18"/>
                      </w:rPr>
                    </w:pPr>
                    <w:r w:rsidRPr="006B4AB9">
                      <w:rPr>
                        <w:sz w:val="18"/>
                        <w:szCs w:val="18"/>
                      </w:rPr>
                      <w:t>EMISS_ANG</w:t>
                    </w:r>
                  </w:p>
                </w:txbxContent>
              </v:textbox>
            </v:shape>
            <v:shape id="Text Box 19" o:spid="_x0000_s1041" type="#_x0000_t202" style="position:absolute;left:7889;top:8569;width:700;height:43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U2NwQAA&#10;ANsAAAAPAAAAZHJzL2Rvd25yZXYueG1sRE9Na8JAEL0X/A/LCN50V7G1xmxEWgo9tZi2grchOybB&#10;7GzIbk38925B6G0e73PS7WAbcaHO1441zGcKBHHhTM2lhu+vt+kzCB+QDTaOScOVPGyz0UOKiXE9&#10;7+mSh1LEEPYJaqhCaBMpfVGRRT9zLXHkTq6zGCLsSmk67GO4beRCqSdpsebYUGFLLxUV5/zXavj5&#10;OB0PS/VZvtrHtneDkmzXUuvJeNhtQAQawr/47n43cf4K/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02lNjcEAAADbAAAADwAAAAAAAAAAAAAAAACXAgAAZHJzL2Rvd25y&#10;ZXYueG1sUEsFBgAAAAAEAAQA9QAAAIUDAAAAAA==&#10;" filled="f" stroked="f">
              <v:textbox>
                <w:txbxContent>
                  <w:p w14:paraId="4FDE1698" w14:textId="77777777" w:rsidR="00B5189B" w:rsidRPr="006B4AB9" w:rsidRDefault="00B5189B">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9tn/xAAA&#10;ANsAAAAPAAAAZHJzL2Rvd25yZXYueG1sRI9Pa8JAEMXvQr/DMgVvuttiRaOrlJaCpxbjH/A2ZMck&#10;NDsbslsTv33nUOhthvfmvd+st4Nv1I26WAe28DQ1oIiL4GouLRwPH5MFqJiQHTaBycKdImw3D6M1&#10;Zi70vKdbnkolIRwztFCl1GZax6Iij3EaWmLRrqHzmGTtSu067CXcN/rZmLn2WLM0VNjSW0XFd/7j&#10;LZw+r5fzzHyV7/6l7cNgNPultnb8OLyuQCUa0r/573rnBF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vbZ/8QAAADbAAAADwAAAAAAAAAAAAAAAACXAgAAZHJzL2Rv&#10;d25yZXYueG1sUEsFBgAAAAAEAAQA9QAAAIgDAAAAAA==&#10;" filled="f" stroked="f">
              <v:textbox>
                <w:txbxContent>
                  <w:p w14:paraId="59DC6D95" w14:textId="77777777" w:rsidR="00B5189B" w:rsidRPr="006B4AB9" w:rsidRDefault="00B5189B">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unxkvwAA&#10;ANsAAAAPAAAAZHJzL2Rvd25yZXYueG1sRE9Ni8IwEL0L+x/CLHjTZEVlrUZZVgRPiroK3oZmbMs2&#10;k9JEW/+9EQRv83ifM1u0thQ3qn3hWMNXX4EgTp0pONPwd1j1vkH4gGywdEwa7uRhMf/ozDAxruEd&#10;3fYhEzGEfYIa8hCqREqf5mTR911FHLmLqy2GCOtMmhqbGG5LOVBqLC0WHBtyrOg3p/R/f7UajpvL&#10;+TRU22xpR1XjWiXZTqTW3c/2ZwoiUBve4pd7beL8CTx/iQfI+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26fGS/AAAA2wAAAA8AAAAAAAAAAAAAAAAAlwIAAGRycy9kb3ducmV2&#10;LnhtbFBLBQYAAAAABAAEAPUAAACDAwAAAAA=&#10;" filled="f" stroked="f">
              <v:textbox>
                <w:txbxContent>
                  <w:p w14:paraId="4D0F6B51" w14:textId="77777777" w:rsidR="00B5189B" w:rsidRPr="006B4AB9" w:rsidRDefault="00B5189B">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spt="1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jIlSkwAAA&#10;ANsAAAAPAAAAZHJzL2Rvd25yZXYueG1sRE/LisIwFN0L/kO4gjtNdSFajUUdBnys1AG31+baljY3&#10;tYla5+snC2GWh/NeJK2pxJMaV1hWMBpGIIhTqwvOFPycvwdTEM4ja6wsk4I3OUiW3c4CY21ffKTn&#10;yWcihLCLUUHufR1L6dKcDLqhrYkDd7ONQR9gk0nd4CuEm0qOo2giDRYcGnKsaZNTWp4eRsFltpV3&#10;s+b9Lr2WE139nuv14Uupfq9dzUF4av2/+OPeagXjsD58CT9ALv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jIlSkwAAAANsAAAAPAAAAAAAAAAAAAAAAAJcCAABkcnMvZG93bnJl&#10;di54bWxQSwUGAAAAAAQABAD1AAAAhAMAAAAA&#10;" adj="0,,0" path="m0,-1nfc11929,,21600,9670,21600,21600,21600,26194,20135,30668,17418,34373em0,-1nsc11929,,21600,9670,21600,21600,21600,26194,20135,30668,17418,34373l0,21600,,-1xe" filled="f">
              <v:stroke joinstyle="round"/>
              <v:formulas/>
              <v:path arrowok="t" o:extrusionok="f" o:connecttype="custom" o:connectlocs="0,0;121,238;0,150" o:connectangles="0,0,0"/>
            </v:shape>
            <w10:wrap type="none"/>
            <w10:anchorlock/>
          </v:group>
        </w:pict>
      </w:r>
    </w:p>
    <w:p w14:paraId="28FE530E"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6B4AB9">
        <w:rPr>
          <w:rFonts w:ascii="Copperplate Gothic Light" w:hAnsi="Copperplate Gothic Light"/>
        </w:rPr>
        <w:t xml:space="preserve">Nemesis </w:t>
      </w:r>
      <w:r>
        <w:rPr>
          <w:rFonts w:ascii="Times New Roman" w:hAnsi="Times New Roman"/>
        </w:rPr>
        <w:t xml:space="preserve">and </w:t>
      </w:r>
      <w:r w:rsidRPr="006B4AB9">
        <w:rPr>
          <w:rFonts w:ascii="Copperplate Gothic Light" w:hAnsi="Copperplate Gothic Light"/>
        </w:rPr>
        <w:t>Radtrans</w:t>
      </w:r>
    </w:p>
    <w:p w14:paraId="4EBDF3DC" w14:textId="77777777" w:rsidR="000601FE" w:rsidRPr="0058456C" w:rsidRDefault="000601FE" w:rsidP="008A53DF">
      <w:pPr>
        <w:jc w:val="center"/>
        <w:rPr>
          <w:rFonts w:ascii="Copperplate Gothic Light" w:hAnsi="Copperplate Gothic Light"/>
        </w:rPr>
      </w:pPr>
    </w:p>
    <w:p w14:paraId="3FC51907" w14:textId="77777777" w:rsidR="008A53DF" w:rsidRPr="00F479BF" w:rsidRDefault="008A53DF" w:rsidP="008A53DF">
      <w:pPr>
        <w:outlineLvl w:val="1"/>
        <w:rPr>
          <w:rFonts w:ascii="Times New Roman" w:hAnsi="Times New Roman"/>
        </w:rPr>
      </w:pPr>
      <w:r>
        <w:rPr>
          <w:rFonts w:ascii="Times New Roman" w:hAnsi="Times New Roman"/>
          <w:b/>
        </w:rPr>
        <w:lastRenderedPageBreak/>
        <w:t>3</w:t>
      </w:r>
      <w:r w:rsidRPr="00A437BE">
        <w:rPr>
          <w:rFonts w:ascii="Times New Roman" w:hAnsi="Times New Roman"/>
          <w:b/>
        </w:rPr>
        <w:t>.4 Setup .set file</w:t>
      </w:r>
    </w:p>
    <w:p w14:paraId="075DEC53" w14:textId="77777777" w:rsidR="008A53DF" w:rsidRDefault="008A53DF" w:rsidP="008A53DF">
      <w:pPr>
        <w:jc w:val="both"/>
        <w:rPr>
          <w:rFonts w:ascii="Times New Roman" w:hAnsi="Times New Roman"/>
        </w:rPr>
      </w:pPr>
    </w:p>
    <w:p w14:paraId="393FEA4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640B22CB" w14:textId="77777777" w:rsidR="008A53DF" w:rsidRDefault="008A53DF" w:rsidP="008A53DF">
      <w:pPr>
        <w:pBdr>
          <w:bottom w:val="single" w:sz="4" w:space="1" w:color="auto"/>
        </w:pBdr>
        <w:jc w:val="both"/>
        <w:rPr>
          <w:rFonts w:ascii="Times New Roman" w:hAnsi="Times New Roman"/>
        </w:rPr>
      </w:pPr>
    </w:p>
    <w:p w14:paraId="1A42BBC3"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0D29DE8A"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1A4B1E8A"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4EDF55C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68EA44E6"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7E621FB1"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1566B7F9"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20AC89E0"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1632159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A740D91"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1392BDF"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954ECB1"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0A0924AF"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1BD11402"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3EF960AD"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FFE9F6A"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6636AC27"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5A773DB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2B88793E"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DA0037C"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6EB27C38" w14:textId="77777777" w:rsidR="008A53DF" w:rsidRDefault="008A53DF" w:rsidP="008A53DF">
      <w:pPr>
        <w:jc w:val="both"/>
        <w:rPr>
          <w:rFonts w:ascii="Times New Roman" w:hAnsi="Times New Roman"/>
        </w:rPr>
      </w:pPr>
    </w:p>
    <w:p w14:paraId="505457D2" w14:textId="503834F6"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A437BE">
        <w:rPr>
          <w:rFonts w:ascii="Copperplate Gothic Light" w:hAnsi="Copperplate Gothic Light"/>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4EB9E748" w14:textId="77777777" w:rsidR="008A53DF" w:rsidRDefault="008A53DF" w:rsidP="008A53DF">
      <w:pPr>
        <w:jc w:val="both"/>
        <w:rPr>
          <w:rFonts w:ascii="Times New Roman" w:hAnsi="Times New Roman"/>
        </w:rPr>
      </w:pPr>
    </w:p>
    <w:p w14:paraId="4CEAA6BF" w14:textId="77777777" w:rsidR="008A53DF" w:rsidRPr="00102DAB" w:rsidRDefault="008A53DF" w:rsidP="008A53DF">
      <w:pPr>
        <w:jc w:val="both"/>
        <w:outlineLvl w:val="1"/>
        <w:rPr>
          <w:rFonts w:ascii="Times New Roman" w:hAnsi="Times New Roman"/>
          <w:b/>
        </w:rPr>
      </w:pPr>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p>
    <w:p w14:paraId="610BD550" w14:textId="77777777" w:rsidR="008A53DF" w:rsidRDefault="008A53DF" w:rsidP="008A53DF">
      <w:pPr>
        <w:jc w:val="both"/>
        <w:rPr>
          <w:rFonts w:ascii="Times New Roman" w:hAnsi="Times New Roman"/>
        </w:rPr>
      </w:pPr>
    </w:p>
    <w:p w14:paraId="1E03356E" w14:textId="77777777" w:rsidR="008A53DF" w:rsidRDefault="008A53DF" w:rsidP="008A53DF">
      <w:pPr>
        <w:jc w:val="both"/>
        <w:rPr>
          <w:rFonts w:ascii="Times New Roman" w:hAnsi="Times New Roman"/>
        </w:rPr>
      </w:pPr>
      <w:r>
        <w:rPr>
          <w:rFonts w:ascii="Times New Roman" w:hAnsi="Times New Roman"/>
        </w:rPr>
        <w:t>If aerosols are defined then Radtrans (and thus Nemesis) needs to know if the cloud is in the form of a uniform thin haze or is instead arranged in thicker clouds covering a certain fraction of the mean area. These details are supplied in the file fcloud.prf file.</w:t>
      </w:r>
    </w:p>
    <w:p w14:paraId="7C258EDB" w14:textId="77777777" w:rsidR="008A53DF" w:rsidRDefault="008A53DF" w:rsidP="008A53DF">
      <w:pPr>
        <w:jc w:val="both"/>
        <w:rPr>
          <w:rFonts w:ascii="Times New Roman" w:hAnsi="Times New Roman"/>
        </w:rPr>
      </w:pPr>
    </w:p>
    <w:p w14:paraId="47E655DA" w14:textId="77777777" w:rsidR="008A53DF" w:rsidRDefault="008A53DF" w:rsidP="008A53DF">
      <w:pPr>
        <w:jc w:val="both"/>
        <w:rPr>
          <w:rFonts w:ascii="Times New Roman" w:hAnsi="Times New Roman"/>
        </w:rPr>
      </w:pPr>
      <w:r>
        <w:rPr>
          <w:rFonts w:ascii="Times New Roman" w:hAnsi="Times New Roman"/>
        </w:rPr>
        <w:t xml:space="preserve">The first line contains the number of profile levels and the number of cloud particle types (which should match that defined in the .xsc file and dust profile file). The following lines then contain the profile heights, fractional cloud cover and identifiers as to which </w:t>
      </w:r>
      <w:r>
        <w:rPr>
          <w:rFonts w:ascii="Times New Roman" w:hAnsi="Times New Roman"/>
        </w:rPr>
        <w:lastRenderedPageBreak/>
        <w:t>cloud particle types contribute to the fractional cloud. Hence, the first few lines of the fcloud.prf file appear as:</w:t>
      </w:r>
    </w:p>
    <w:p w14:paraId="6A78746B" w14:textId="77777777" w:rsidR="008A53DF" w:rsidRDefault="008A53DF" w:rsidP="008A53DF">
      <w:pPr>
        <w:jc w:val="both"/>
        <w:rPr>
          <w:rFonts w:ascii="Times New Roman" w:hAnsi="Times New Roman"/>
        </w:rPr>
      </w:pPr>
    </w:p>
    <w:p w14:paraId="2A17201D" w14:textId="77777777" w:rsidR="008A53DF" w:rsidRDefault="008A53DF" w:rsidP="008A53DF">
      <w:pPr>
        <w:jc w:val="both"/>
        <w:rPr>
          <w:rFonts w:ascii="Times New Roman" w:hAnsi="Times New Roman"/>
        </w:rPr>
      </w:pPr>
      <w:r>
        <w:rPr>
          <w:rFonts w:ascii="Times New Roman" w:hAnsi="Times New Roman"/>
        </w:rPr>
        <w:t>NPRO, NCONT</w:t>
      </w:r>
    </w:p>
    <w:p w14:paraId="5437B9F2"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78E568B4"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13EEC1E5" w14:textId="77777777" w:rsidR="008A53DF" w:rsidRDefault="008A53DF" w:rsidP="008A53DF">
      <w:pPr>
        <w:jc w:val="both"/>
        <w:rPr>
          <w:rFonts w:ascii="Times New Roman" w:hAnsi="Times New Roman"/>
        </w:rPr>
      </w:pPr>
      <w:r>
        <w:rPr>
          <w:rFonts w:ascii="Times New Roman" w:hAnsi="Times New Roman"/>
        </w:rPr>
        <w:t>…</w:t>
      </w:r>
    </w:p>
    <w:p w14:paraId="49913573"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2BC4CA6" w14:textId="77777777" w:rsidR="008A53DF" w:rsidRDefault="008A53DF" w:rsidP="008A53DF">
      <w:pPr>
        <w:jc w:val="both"/>
        <w:rPr>
          <w:rFonts w:ascii="Times New Roman" w:hAnsi="Times New Roman"/>
        </w:rPr>
      </w:pPr>
    </w:p>
    <w:p w14:paraId="6CD56E45"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2F43178" w14:textId="77777777" w:rsidR="004F32DF" w:rsidRDefault="004F32DF" w:rsidP="004F32DF">
      <w:pPr>
        <w:jc w:val="both"/>
        <w:rPr>
          <w:rFonts w:ascii="Times New Roman" w:hAnsi="Times New Roman"/>
        </w:rPr>
      </w:pPr>
    </w:p>
    <w:p w14:paraId="7D1AB1B7" w14:textId="77777777" w:rsidR="004F32DF" w:rsidRDefault="004F32DF" w:rsidP="004F32DF">
      <w:pPr>
        <w:jc w:val="both"/>
        <w:outlineLvl w:val="1"/>
        <w:rPr>
          <w:rFonts w:ascii="Times New Roman" w:hAnsi="Times New Roman"/>
          <w:b/>
        </w:rPr>
      </w:pPr>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p>
    <w:p w14:paraId="0420B39E" w14:textId="77777777" w:rsidR="004F32DF" w:rsidRDefault="004F32DF" w:rsidP="004F32DF">
      <w:pPr>
        <w:jc w:val="both"/>
        <w:rPr>
          <w:rFonts w:ascii="Times New Roman" w:hAnsi="Times New Roman"/>
          <w:b/>
        </w:rPr>
      </w:pPr>
    </w:p>
    <w:p w14:paraId="75976ADE"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4CEBC8E0"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0C860787"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0CDB8AD5"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5D69B71D"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3BA2B40B" w14:textId="77777777" w:rsidR="004F258B" w:rsidRPr="004F32DF" w:rsidRDefault="004F258B" w:rsidP="004F32DF">
      <w:pPr>
        <w:jc w:val="both"/>
        <w:rPr>
          <w:rFonts w:ascii="Times New Roman" w:hAnsi="Times New Roman"/>
        </w:rPr>
      </w:pPr>
    </w:p>
    <w:p w14:paraId="6BE1E209" w14:textId="6C9BB7AB" w:rsidR="004F258B" w:rsidRDefault="000601FE" w:rsidP="004F258B">
      <w:pPr>
        <w:jc w:val="both"/>
        <w:outlineLvl w:val="1"/>
        <w:rPr>
          <w:rFonts w:ascii="Times New Roman" w:hAnsi="Times New Roman"/>
          <w:b/>
        </w:rPr>
      </w:pPr>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 xml:space="preserve">Collision induced absorption </w:t>
      </w:r>
      <w:r w:rsidR="00C55D32">
        <w:rPr>
          <w:rFonts w:ascii="Times New Roman" w:hAnsi="Times New Roman"/>
          <w:b/>
        </w:rPr>
        <w:t xml:space="preserve">.cia </w:t>
      </w:r>
      <w:r w:rsidR="004F258B">
        <w:rPr>
          <w:rFonts w:ascii="Times New Roman" w:hAnsi="Times New Roman"/>
          <w:b/>
        </w:rPr>
        <w:t>file.</w:t>
      </w:r>
    </w:p>
    <w:p w14:paraId="53A95D84" w14:textId="77777777" w:rsidR="004F258B" w:rsidRDefault="004F258B" w:rsidP="004F258B">
      <w:pPr>
        <w:jc w:val="both"/>
        <w:rPr>
          <w:rFonts w:ascii="Times New Roman" w:hAnsi="Times New Roman"/>
          <w:b/>
        </w:rPr>
      </w:pPr>
    </w:p>
    <w:p w14:paraId="237580AC"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6DD619A7"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9A30D55"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0F4364DA"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2780B30C"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0F61A183" w14:textId="77777777" w:rsidR="00B805D2" w:rsidRDefault="00B805D2" w:rsidP="004F258B">
      <w:pPr>
        <w:jc w:val="both"/>
        <w:rPr>
          <w:rFonts w:ascii="Times New Roman" w:hAnsi="Times New Roman"/>
        </w:rPr>
      </w:pPr>
    </w:p>
    <w:p w14:paraId="2F7DE360" w14:textId="789E1823" w:rsidR="00B805D2" w:rsidRDefault="000601FE" w:rsidP="00B805D2">
      <w:pPr>
        <w:jc w:val="both"/>
        <w:outlineLvl w:val="1"/>
        <w:rPr>
          <w:rFonts w:ascii="Times New Roman" w:hAnsi="Times New Roman"/>
          <w:b/>
        </w:rPr>
      </w:pPr>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p>
    <w:p w14:paraId="0B88A9FA" w14:textId="77777777" w:rsidR="00B805D2" w:rsidRDefault="00B805D2" w:rsidP="00B805D2">
      <w:pPr>
        <w:jc w:val="both"/>
        <w:rPr>
          <w:rFonts w:ascii="Times New Roman" w:hAnsi="Times New Roman"/>
          <w:b/>
        </w:rPr>
      </w:pPr>
    </w:p>
    <w:p w14:paraId="14ED95F8"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799EFCC5" w14:textId="77777777" w:rsidR="00B805D2" w:rsidRDefault="00B805D2" w:rsidP="00B805D2">
      <w:pPr>
        <w:jc w:val="both"/>
        <w:rPr>
          <w:rFonts w:ascii="Times New Roman" w:hAnsi="Times New Roman"/>
        </w:rPr>
      </w:pPr>
      <w:r>
        <w:rPr>
          <w:rFonts w:ascii="Times New Roman" w:hAnsi="Times New Roman"/>
        </w:rPr>
        <w:lastRenderedPageBreak/>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6353FBD0"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27F04A48"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485E7F54"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6C4784D1"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0EBF34D3"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585A2F89"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&gt;2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16DE6D0B" w14:textId="552FCB34" w:rsidR="00B805D2" w:rsidRDefault="00B805D2" w:rsidP="00B805D2">
      <w:pPr>
        <w:jc w:val="both"/>
        <w:rPr>
          <w:rFonts w:ascii="Times New Roman" w:hAnsi="Times New Roman"/>
        </w:rPr>
      </w:pPr>
      <w:r>
        <w:rPr>
          <w:rFonts w:ascii="Times New Roman" w:hAnsi="Times New Roman"/>
        </w:rPr>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6E0A0367" w14:textId="25937950"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463B14F" w14:textId="2CF65A58"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1318068" w14:textId="77777777" w:rsidR="00B805D2" w:rsidRDefault="00B805D2" w:rsidP="00B805D2">
      <w:pPr>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 xml:space="preserve">Used in only a few routines to switch between normal partition function </w:t>
      </w:r>
    </w:p>
    <w:p w14:paraId="3317BE2B"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p>
    <w:p w14:paraId="30E74DCA" w14:textId="77777777" w:rsidR="00B805D2" w:rsidRDefault="00B805D2" w:rsidP="00B805D2">
      <w:pPr>
        <w:jc w:val="both"/>
        <w:rPr>
          <w:rFonts w:ascii="Times New Roman" w:hAnsi="Times New Roman"/>
        </w:rPr>
      </w:pPr>
      <w:r>
        <w:rPr>
          <w:rFonts w:ascii="Times New Roman" w:hAnsi="Times New Roman"/>
        </w:rPr>
        <w:tab/>
      </w:r>
      <w:r>
        <w:rPr>
          <w:rFonts w:ascii="Times New Roman" w:hAnsi="Times New Roman"/>
        </w:rPr>
        <w:tab/>
        <w:t>Jupiters.</w:t>
      </w:r>
    </w:p>
    <w:p w14:paraId="34A013E1" w14:textId="77777777" w:rsidR="00B805D2" w:rsidRDefault="00B805D2" w:rsidP="00B805D2">
      <w:pPr>
        <w:jc w:val="both"/>
        <w:rPr>
          <w:rFonts w:ascii="Times New Roman" w:hAnsi="Times New Roman"/>
        </w:rPr>
      </w:pPr>
    </w:p>
    <w:p w14:paraId="7C275BE0" w14:textId="77777777" w:rsidR="00B805D2" w:rsidRDefault="00B805D2" w:rsidP="00B805D2">
      <w:pPr>
        <w:jc w:val="both"/>
        <w:rPr>
          <w:rFonts w:ascii="Times New Roman" w:hAnsi="Times New Roman"/>
        </w:rPr>
      </w:pPr>
    </w:p>
    <w:p w14:paraId="0CFCA8F9" w14:textId="7AEE7AE7" w:rsidR="00B805D2" w:rsidRDefault="000601FE" w:rsidP="00B805D2">
      <w:pPr>
        <w:jc w:val="both"/>
        <w:outlineLvl w:val="1"/>
        <w:rPr>
          <w:rFonts w:ascii="Times New Roman" w:hAnsi="Times New Roman"/>
          <w:b/>
        </w:rPr>
      </w:pPr>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p>
    <w:p w14:paraId="53EB1107" w14:textId="77777777" w:rsidR="00B805D2" w:rsidRDefault="00B805D2" w:rsidP="00B805D2">
      <w:pPr>
        <w:jc w:val="both"/>
        <w:rPr>
          <w:rFonts w:ascii="Times New Roman" w:hAnsi="Times New Roman"/>
          <w:b/>
        </w:rPr>
      </w:pPr>
    </w:p>
    <w:p w14:paraId="7BF918B3"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1E357F18" w14:textId="68412F89" w:rsidR="00B805D2" w:rsidRPr="00B805D2" w:rsidRDefault="00B805D2" w:rsidP="00B805D2">
      <w:pPr>
        <w:pStyle w:val="ListParagraph"/>
        <w:numPr>
          <w:ilvl w:val="0"/>
          <w:numId w:val="43"/>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05597D23"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Incident solar angle for calculation</w:t>
      </w:r>
    </w:p>
    <w:p w14:paraId="55224AC8"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Reflected zenith angle</w:t>
      </w:r>
    </w:p>
    <w:p w14:paraId="1F9BB4CC" w14:textId="77777777" w:rsidR="00B805D2" w:rsidRDefault="00B805D2" w:rsidP="00B805D2">
      <w:pPr>
        <w:pStyle w:val="ListParagraph"/>
        <w:numPr>
          <w:ilvl w:val="0"/>
          <w:numId w:val="43"/>
        </w:numPr>
        <w:jc w:val="both"/>
        <w:rPr>
          <w:rFonts w:ascii="Times New Roman" w:hAnsi="Times New Roman"/>
        </w:rPr>
      </w:pPr>
      <w:r>
        <w:rPr>
          <w:rFonts w:ascii="Times New Roman" w:hAnsi="Times New Roman"/>
        </w:rPr>
        <w:t>Layer number of reflecting layer</w:t>
      </w:r>
    </w:p>
    <w:p w14:paraId="3373BD4B" w14:textId="77777777" w:rsidR="00B805D2" w:rsidRPr="00B805D2" w:rsidRDefault="00B805D2" w:rsidP="00B805D2">
      <w:pPr>
        <w:pStyle w:val="ListParagraph"/>
        <w:numPr>
          <w:ilvl w:val="0"/>
          <w:numId w:val="43"/>
        </w:numPr>
        <w:jc w:val="both"/>
        <w:rPr>
          <w:rFonts w:ascii="Times New Roman" w:hAnsi="Times New Roman"/>
        </w:rPr>
      </w:pPr>
      <w:r>
        <w:rPr>
          <w:rFonts w:ascii="Times New Roman" w:hAnsi="Times New Roman"/>
        </w:rPr>
        <w:t>Reflecting layer albedo</w:t>
      </w:r>
    </w:p>
    <w:p w14:paraId="7A31AF26" w14:textId="77777777" w:rsidR="008A53DF" w:rsidRDefault="008A53DF" w:rsidP="004F32DF">
      <w:pPr>
        <w:jc w:val="both"/>
        <w:rPr>
          <w:rFonts w:ascii="Times New Roman" w:hAnsi="Times New Roman"/>
        </w:rPr>
      </w:pPr>
    </w:p>
    <w:p w14:paraId="1EBA9C75" w14:textId="37C4D71A" w:rsidR="00670C49" w:rsidRDefault="00670C49" w:rsidP="00670C49">
      <w:pPr>
        <w:jc w:val="both"/>
        <w:outlineLvl w:val="1"/>
        <w:rPr>
          <w:rFonts w:ascii="Times New Roman" w:hAnsi="Times New Roman"/>
          <w:b/>
        </w:rPr>
      </w:pPr>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p>
    <w:p w14:paraId="157CBFFD" w14:textId="77777777" w:rsidR="00670C49" w:rsidRDefault="00670C49" w:rsidP="00DA2E1E">
      <w:pPr>
        <w:jc w:val="both"/>
        <w:rPr>
          <w:rFonts w:ascii="Times New Roman" w:hAnsi="Times New Roman"/>
          <w:b/>
        </w:rPr>
      </w:pPr>
    </w:p>
    <w:p w14:paraId="78EFA590" w14:textId="30F3617D"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7BEECDE4" w14:textId="77777777" w:rsidR="00670C49" w:rsidRDefault="00670C49" w:rsidP="00DA2E1E">
      <w:pPr>
        <w:jc w:val="both"/>
        <w:rPr>
          <w:rFonts w:ascii="Times New Roman" w:hAnsi="Times New Roman"/>
        </w:rPr>
      </w:pPr>
    </w:p>
    <w:p w14:paraId="0732E164" w14:textId="77777777" w:rsidR="00670C49" w:rsidRDefault="00670C49" w:rsidP="00DA2E1E">
      <w:pPr>
        <w:jc w:val="both"/>
        <w:rPr>
          <w:rFonts w:ascii="Times New Roman" w:hAnsi="Times New Roman"/>
        </w:rPr>
      </w:pPr>
      <w:r>
        <w:rPr>
          <w:rFonts w:ascii="Times New Roman" w:hAnsi="Times New Roman"/>
        </w:rPr>
        <w:t xml:space="preserve">The first line of the file gives the number of gases, NVP, whose abundances are to be limited by condensation. There then flow NVP lines, each listing: </w:t>
      </w:r>
    </w:p>
    <w:p w14:paraId="08904E12" w14:textId="18BBF4AF" w:rsidR="00670C49" w:rsidRDefault="00670C49" w:rsidP="00DA2E1E">
      <w:pPr>
        <w:ind w:firstLine="1560"/>
        <w:jc w:val="both"/>
        <w:rPr>
          <w:rFonts w:ascii="Times New Roman" w:hAnsi="Times New Roman"/>
        </w:rPr>
      </w:pPr>
      <w:r>
        <w:rPr>
          <w:rFonts w:ascii="Times New Roman" w:hAnsi="Times New Roman"/>
        </w:rPr>
        <w:t>ID, ISO, VP, SVPFLAG</w:t>
      </w:r>
    </w:p>
    <w:p w14:paraId="26AB67DB" w14:textId="4995E924"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 VP is the limiting relative huimidity required (normally between 0.0 and 1.0), and SVPFLAG is a control flag integer to govern the modification behaviour. SVPFLAG may take one of four values:</w:t>
      </w:r>
    </w:p>
    <w:p w14:paraId="0A38193A" w14:textId="5CCF0A3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252C7F78" w14:textId="0DC6F9A2"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3722D751" w14:textId="11484870"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local minima allowed, i</w:t>
      </w:r>
      <w:r>
        <w:rPr>
          <w:rFonts w:ascii="Times New Roman" w:hAnsi="Times New Roman"/>
          <w:szCs w:val="24"/>
          <w:lang w:val="en-US"/>
        </w:rPr>
        <w:t>.</w:t>
      </w:r>
      <w:r w:rsidRPr="00670C49">
        <w:rPr>
          <w:rFonts w:ascii="Times New Roman" w:hAnsi="Times New Roman"/>
          <w:szCs w:val="24"/>
          <w:lang w:val="en-US"/>
        </w:rPr>
        <w:t>e</w:t>
      </w:r>
      <w:r>
        <w:rPr>
          <w:rFonts w:ascii="Times New Roman" w:hAnsi="Times New Roman"/>
          <w:szCs w:val="24"/>
          <w:lang w:val="en-US"/>
        </w:rPr>
        <w:t>.</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4EEA7B81" w14:textId="5FB441CD"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w:t>
      </w:r>
      <w:r w:rsidRPr="00670C49">
        <w:rPr>
          <w:rFonts w:ascii="Times New Roman" w:hAnsi="Times New Roman"/>
          <w:szCs w:val="24"/>
          <w:lang w:val="en-US"/>
        </w:rPr>
        <w:lastRenderedPageBreak/>
        <w:t>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7181F138"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210FF320" w14:textId="62BFB0D1"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437B23F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419D580F" w14:textId="5681B16C" w:rsidR="00DA2E1E" w:rsidRP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57B4E9EE" w14:textId="77777777" w:rsidR="00670C49" w:rsidRDefault="00670C49" w:rsidP="00DA2E1E">
      <w:pPr>
        <w:jc w:val="both"/>
        <w:rPr>
          <w:rFonts w:ascii="Times New Roman" w:hAnsi="Times New Roman"/>
          <w:b/>
        </w:rPr>
      </w:pPr>
    </w:p>
    <w:p w14:paraId="65F520DB" w14:textId="77777777" w:rsidR="008A53DF" w:rsidRPr="00F52BCA" w:rsidRDefault="008A53DF" w:rsidP="008A53DF">
      <w:pPr>
        <w:jc w:val="both"/>
        <w:outlineLvl w:val="0"/>
        <w:rPr>
          <w:rFonts w:ascii="Times New Roman" w:hAnsi="Times New Roman"/>
          <w:b/>
        </w:rPr>
      </w:pPr>
      <w:r w:rsidRPr="00F52BCA">
        <w:rPr>
          <w:rFonts w:ascii="Times New Roman" w:hAnsi="Times New Roman"/>
          <w:b/>
        </w:rPr>
        <w:t xml:space="preserve">4. Differences between </w:t>
      </w:r>
      <w:r w:rsidRPr="00F21897">
        <w:rPr>
          <w:rFonts w:ascii="Copperplate Gothic Light" w:hAnsi="Copperplate Gothic Light"/>
          <w:b/>
        </w:rPr>
        <w:t>Nemesis</w:t>
      </w:r>
      <w:r w:rsidRPr="00F52BCA">
        <w:rPr>
          <w:rFonts w:ascii="Times New Roman" w:hAnsi="Times New Roman"/>
          <w:b/>
        </w:rPr>
        <w:t xml:space="preserve"> and previous CIRS retrieval code</w:t>
      </w:r>
    </w:p>
    <w:p w14:paraId="07FA5E35" w14:textId="77777777" w:rsidR="008A53DF" w:rsidRDefault="008A53DF" w:rsidP="008A53DF">
      <w:pPr>
        <w:jc w:val="both"/>
        <w:rPr>
          <w:rFonts w:ascii="Times New Roman" w:hAnsi="Times New Roman"/>
        </w:rPr>
      </w:pPr>
    </w:p>
    <w:p w14:paraId="2AFCD944" w14:textId="77777777" w:rsidR="008A53DF" w:rsidRDefault="008A53DF" w:rsidP="008A53DF">
      <w:pPr>
        <w:jc w:val="both"/>
        <w:rPr>
          <w:rFonts w:ascii="Times New Roman" w:hAnsi="Times New Roman"/>
        </w:rPr>
      </w:pPr>
      <w:r>
        <w:rPr>
          <w:rFonts w:ascii="Times New Roman" w:hAnsi="Times New Roman"/>
        </w:rPr>
        <w:t xml:space="preserve">The main differences in running </w:t>
      </w:r>
      <w:r w:rsidRPr="00F21897">
        <w:rPr>
          <w:rFonts w:ascii="Copperplate Gothic Light" w:hAnsi="Copperplate Gothic Light"/>
        </w:rPr>
        <w:t>Nemesis</w:t>
      </w:r>
      <w:r>
        <w:rPr>
          <w:rFonts w:ascii="Times New Roman" w:hAnsi="Times New Roman"/>
        </w:rPr>
        <w:t xml:space="preserve"> compared to previous retrieval codes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are:</w:t>
      </w:r>
    </w:p>
    <w:p w14:paraId="4127E084" w14:textId="77777777" w:rsidR="008A53DF" w:rsidRDefault="008A53DF" w:rsidP="008A53DF">
      <w:pPr>
        <w:ind w:left="360"/>
        <w:jc w:val="both"/>
        <w:rPr>
          <w:rFonts w:ascii="Times New Roman" w:hAnsi="Times New Roman"/>
        </w:rPr>
      </w:pPr>
    </w:p>
    <w:p w14:paraId="31DD077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.apr </w:t>
      </w:r>
      <w:r w:rsidRPr="00962CCB">
        <w:rPr>
          <w:rFonts w:ascii="Times New Roman" w:hAnsi="Times New Roman"/>
          <w:i/>
        </w:rPr>
        <w:t>a priori</w:t>
      </w:r>
      <w:r>
        <w:rPr>
          <w:rFonts w:ascii="Times New Roman" w:hAnsi="Times New Roman"/>
        </w:rPr>
        <w:t xml:space="preserve"> file has completely changed. See section 3.1.</w:t>
      </w:r>
    </w:p>
    <w:p w14:paraId="07751098"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hard limits previously used by </w:t>
      </w:r>
      <w:r w:rsidRPr="009B6644">
        <w:rPr>
          <w:rFonts w:ascii="Copperplate Gothic Light" w:hAnsi="Copperplate Gothic Light"/>
        </w:rPr>
        <w:t>Oxcirs</w:t>
      </w:r>
      <w:r>
        <w:rPr>
          <w:rFonts w:ascii="Times New Roman" w:hAnsi="Times New Roman"/>
        </w:rPr>
        <w:t xml:space="preserve"> and </w:t>
      </w:r>
      <w:r w:rsidRPr="009B6644">
        <w:rPr>
          <w:rFonts w:ascii="Copperplate Gothic Light" w:hAnsi="Copperplate Gothic Light"/>
        </w:rPr>
        <w:t>Oxcirsg</w:t>
      </w:r>
      <w:r>
        <w:rPr>
          <w:rFonts w:ascii="Times New Roman" w:hAnsi="Times New Roman"/>
        </w:rPr>
        <w:t xml:space="preserve"> have been removed. This is because they can cause instabilities in the retrieval model if the trial state vector runs into a hard stop. </w:t>
      </w:r>
    </w:p>
    <w:p w14:paraId="310A43F4"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converts variable gas abundances and aerosol profiles to logs prior to retrieval to prevent negative answers and also to make the code more stable.</w:t>
      </w:r>
    </w:p>
    <w:p w14:paraId="71DDABF9"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para-H</w:t>
      </w:r>
      <w:r w:rsidRPr="00962CCB">
        <w:rPr>
          <w:rFonts w:ascii="Times New Roman" w:hAnsi="Times New Roman"/>
          <w:szCs w:val="24"/>
          <w:vertAlign w:val="subscript"/>
        </w:rPr>
        <w:t>2</w:t>
      </w:r>
      <w:r>
        <w:rPr>
          <w:rFonts w:ascii="Times New Roman" w:hAnsi="Times New Roman"/>
        </w:rPr>
        <w:t xml:space="preserve"> profile.</w:t>
      </w:r>
    </w:p>
    <w:p w14:paraId="601B627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surface temperature.</w:t>
      </w:r>
    </w:p>
    <w:p w14:paraId="159D8EE8" w14:textId="77777777" w:rsidR="008A53DF"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simulate spectra averaged over a range of observation geometries.</w:t>
      </w:r>
    </w:p>
    <w:p w14:paraId="588010AE" w14:textId="77777777" w:rsidR="008A53DF" w:rsidRDefault="008A53DF" w:rsidP="008A53DF">
      <w:pPr>
        <w:numPr>
          <w:ilvl w:val="0"/>
          <w:numId w:val="28"/>
        </w:numPr>
        <w:jc w:val="both"/>
        <w:rPr>
          <w:rFonts w:ascii="Times New Roman" w:hAnsi="Times New Roman"/>
        </w:rPr>
      </w:pPr>
      <w:r>
        <w:rPr>
          <w:rFonts w:ascii="Times New Roman" w:hAnsi="Times New Roman"/>
        </w:rPr>
        <w:t>The contents of the .inp file are now read through a Fortran input file rather than from the standard input.</w:t>
      </w:r>
    </w:p>
    <w:p w14:paraId="440CB81B"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Under </w:t>
      </w:r>
      <w:r w:rsidRPr="00185577">
        <w:rPr>
          <w:rFonts w:ascii="Copperplate Gothic Light" w:hAnsi="Copperplate Gothic Light"/>
        </w:rPr>
        <w:t>Oxcirsg</w:t>
      </w:r>
      <w:r>
        <w:rPr>
          <w:rFonts w:ascii="Times New Roman" w:hAnsi="Times New Roman"/>
        </w:rPr>
        <w:t xml:space="preserve">, there were three executables in all: </w:t>
      </w:r>
      <w:r w:rsidRPr="00185577">
        <w:rPr>
          <w:rFonts w:ascii="Times New Roman" w:hAnsi="Times New Roman"/>
          <w:u w:val="single"/>
        </w:rPr>
        <w:t>Oxcirsoneg</w:t>
      </w:r>
      <w:r>
        <w:rPr>
          <w:rFonts w:ascii="Times New Roman" w:hAnsi="Times New Roman"/>
        </w:rPr>
        <w:t xml:space="preserve">, </w:t>
      </w:r>
      <w:r w:rsidRPr="00185577">
        <w:rPr>
          <w:rFonts w:ascii="Times New Roman" w:hAnsi="Times New Roman"/>
          <w:u w:val="single"/>
        </w:rPr>
        <w:t>Oxcirsretg</w:t>
      </w:r>
      <w:r>
        <w:rPr>
          <w:rFonts w:ascii="Times New Roman" w:hAnsi="Times New Roman"/>
        </w:rPr>
        <w:t xml:space="preserve"> and </w:t>
      </w:r>
      <w:r w:rsidRPr="00185577">
        <w:rPr>
          <w:rFonts w:ascii="Times New Roman" w:hAnsi="Times New Roman"/>
          <w:u w:val="single"/>
        </w:rPr>
        <w:t>Oxmultiretg</w:t>
      </w:r>
      <w:r>
        <w:rPr>
          <w:rFonts w:ascii="Times New Roman" w:hAnsi="Times New Roman"/>
        </w:rPr>
        <w:t xml:space="preserve">. Under </w:t>
      </w:r>
      <w:r w:rsidRPr="000E4CD8">
        <w:rPr>
          <w:rFonts w:ascii="Copperplate Gothic Light" w:hAnsi="Copperplate Gothic Light"/>
        </w:rPr>
        <w:t>Nemesis</w:t>
      </w:r>
      <w:r>
        <w:rPr>
          <w:rFonts w:ascii="Times New Roman" w:hAnsi="Times New Roman"/>
        </w:rPr>
        <w:t xml:space="preserve">, it was decided to have one executable only. Single-shot, single and multiple retrievals are now all handled by </w:t>
      </w:r>
      <w:r w:rsidRPr="00185577">
        <w:rPr>
          <w:rFonts w:ascii="Times New Roman" w:hAnsi="Times New Roman"/>
          <w:u w:val="single"/>
        </w:rPr>
        <w:t>Nemesis</w:t>
      </w:r>
      <w:r>
        <w:rPr>
          <w:rFonts w:ascii="Times New Roman" w:hAnsi="Times New Roman"/>
        </w:rPr>
        <w:t>.</w:t>
      </w:r>
    </w:p>
    <w:p w14:paraId="36FFB5EE"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use of the correlation length in defining the </w:t>
      </w:r>
      <w:r w:rsidRPr="00F21897">
        <w:rPr>
          <w:rFonts w:ascii="Times New Roman" w:hAnsi="Times New Roman"/>
          <w:i/>
        </w:rPr>
        <w:t>a priori</w:t>
      </w:r>
      <w:r>
        <w:rPr>
          <w:rFonts w:ascii="Times New Roman" w:hAnsi="Times New Roman"/>
        </w:rPr>
        <w:t xml:space="preserve"> covariance matrix has been corrected in the light of numerical instabilities. See section 8.</w:t>
      </w:r>
    </w:p>
    <w:p w14:paraId="0AF3484D"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works in either wavenumber or wavelength space, and incorporates scattering (albeit in a non-gradient form). </w:t>
      </w:r>
    </w:p>
    <w:p w14:paraId="32296779"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deal with multiple field-of-view-averaged observations.</w:t>
      </w:r>
    </w:p>
    <w:p w14:paraId="79735AF4" w14:textId="77777777" w:rsidR="008A53DF" w:rsidRDefault="008A53DF" w:rsidP="008A53DF">
      <w:pPr>
        <w:numPr>
          <w:ilvl w:val="0"/>
          <w:numId w:val="28"/>
        </w:numPr>
        <w:jc w:val="both"/>
        <w:rPr>
          <w:rFonts w:ascii="Times New Roman" w:hAnsi="Times New Roman"/>
        </w:rPr>
      </w:pPr>
      <w:r>
        <w:rPr>
          <w:rFonts w:ascii="Times New Roman" w:hAnsi="Times New Roman"/>
        </w:rPr>
        <w:t xml:space="preserve">The code now allows calculated of filter-averaged radiances, either by numerical convolution of a calculated spectrum, or by using channel-integrated </w:t>
      </w:r>
      <w:r w:rsidRPr="00E51CA5">
        <w:rPr>
          <w:rFonts w:ascii="Times New Roman" w:hAnsi="Times New Roman"/>
          <w:i/>
        </w:rPr>
        <w:t>k</w:t>
      </w:r>
      <w:r>
        <w:rPr>
          <w:rFonts w:ascii="Times New Roman" w:hAnsi="Times New Roman"/>
        </w:rPr>
        <w:t xml:space="preserve">-tables generated by </w:t>
      </w:r>
      <w:r w:rsidRPr="00E51CA5">
        <w:rPr>
          <w:rFonts w:ascii="Times New Roman" w:hAnsi="Times New Roman"/>
          <w:u w:val="single"/>
        </w:rPr>
        <w:t>Calc_ktablec</w:t>
      </w:r>
      <w:r>
        <w:rPr>
          <w:rFonts w:ascii="Times New Roman" w:hAnsi="Times New Roman"/>
        </w:rPr>
        <w:t>.</w:t>
      </w:r>
    </w:p>
    <w:p w14:paraId="59754637"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surface albedo spectrum.</w:t>
      </w:r>
    </w:p>
    <w:p w14:paraId="03138453" w14:textId="77777777" w:rsidR="008A53DF" w:rsidRDefault="008A53DF" w:rsidP="008A53DF">
      <w:pPr>
        <w:numPr>
          <w:ilvl w:val="0"/>
          <w:numId w:val="28"/>
        </w:numPr>
        <w:jc w:val="both"/>
        <w:rPr>
          <w:rFonts w:ascii="Times New Roman" w:hAnsi="Times New Roman"/>
        </w:rPr>
      </w:pPr>
      <w:r>
        <w:rPr>
          <w:rFonts w:ascii="Times New Roman" w:hAnsi="Times New Roman"/>
        </w:rPr>
        <w:t>The code can now also retrieve a correction to the tangent height altitudes form limb observations.</w:t>
      </w:r>
    </w:p>
    <w:p w14:paraId="1EC81D8D" w14:textId="77777777" w:rsidR="008A53DF" w:rsidRDefault="008A53DF" w:rsidP="008A53DF">
      <w:pPr>
        <w:numPr>
          <w:ilvl w:val="0"/>
          <w:numId w:val="28"/>
        </w:numPr>
        <w:jc w:val="both"/>
        <w:rPr>
          <w:rFonts w:ascii="Times New Roman" w:hAnsi="Times New Roman"/>
        </w:rPr>
      </w:pPr>
      <w:r>
        <w:rPr>
          <w:rFonts w:ascii="Times New Roman" w:hAnsi="Times New Roman"/>
        </w:rPr>
        <w:lastRenderedPageBreak/>
        <w:t>The code can now deal with scattering under limb observations using the plane-parallel parameterisation of Barney Conrath and Mike Smith at GSFC.</w:t>
      </w:r>
    </w:p>
    <w:p w14:paraId="7E2262F1" w14:textId="77777777" w:rsidR="00EC0A48" w:rsidRDefault="008A53DF"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retrieve the fractional cloud cover profile.</w:t>
      </w:r>
    </w:p>
    <w:p w14:paraId="083ABBA7" w14:textId="77777777" w:rsidR="008A53DF" w:rsidRDefault="00EC0A48" w:rsidP="008A53DF">
      <w:pPr>
        <w:numPr>
          <w:ilvl w:val="0"/>
          <w:numId w:val="28"/>
        </w:numPr>
        <w:jc w:val="both"/>
        <w:rPr>
          <w:rFonts w:ascii="Times New Roman" w:hAnsi="Times New Roman"/>
        </w:rPr>
      </w:pPr>
      <w:r w:rsidRPr="008E0FBA">
        <w:rPr>
          <w:rFonts w:ascii="Copperplate Gothic Light" w:hAnsi="Copperplate Gothic Light"/>
        </w:rPr>
        <w:t>Nemesis</w:t>
      </w:r>
      <w:r>
        <w:rPr>
          <w:rFonts w:ascii="Times New Roman" w:hAnsi="Times New Roman"/>
        </w:rPr>
        <w:t xml:space="preserve"> can now do LBL calculations.</w:t>
      </w:r>
    </w:p>
    <w:p w14:paraId="42850BDF" w14:textId="77777777" w:rsidR="00B748AB" w:rsidRDefault="00B748AB" w:rsidP="008A53DF">
      <w:pPr>
        <w:jc w:val="both"/>
        <w:rPr>
          <w:rFonts w:ascii="Times New Roman" w:hAnsi="Times New Roman"/>
        </w:rPr>
      </w:pPr>
    </w:p>
    <w:p w14:paraId="503DB222" w14:textId="3EC5BA33" w:rsidR="008A53DF" w:rsidRPr="00B748AB" w:rsidRDefault="00B748AB" w:rsidP="00B748AB">
      <w:pPr>
        <w:outlineLvl w:val="1"/>
        <w:rPr>
          <w:b/>
        </w:rPr>
      </w:pPr>
      <w:r w:rsidRPr="00B748AB">
        <w:rPr>
          <w:b/>
        </w:rPr>
        <w:t>4.1 Running Nemesis in LBL mode</w:t>
      </w:r>
    </w:p>
    <w:p w14:paraId="098141CB" w14:textId="77777777" w:rsidR="00B748AB" w:rsidRDefault="00B748AB" w:rsidP="008A53DF">
      <w:pPr>
        <w:jc w:val="both"/>
        <w:rPr>
          <w:rFonts w:ascii="Times New Roman" w:hAnsi="Times New Roman"/>
        </w:rPr>
      </w:pPr>
    </w:p>
    <w:p w14:paraId="226776C5" w14:textId="47F09450" w:rsidR="00A67F12" w:rsidRDefault="00A67F12" w:rsidP="008A53DF">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185577">
        <w:rPr>
          <w:rFonts w:ascii="Copperplate Gothic Light" w:hAnsi="Copperplate Gothic Light"/>
        </w:rPr>
        <w:t>Nemesis</w:t>
      </w:r>
      <w:r>
        <w:rPr>
          <w:rFonts w:ascii="Times New Roman" w:hAnsi="Times New Roman"/>
        </w:rPr>
        <w:t xml:space="preserve"> in this mode:</w:t>
      </w:r>
    </w:p>
    <w:p w14:paraId="0E63854E" w14:textId="2A0FCB59" w:rsidR="00A67F12" w:rsidRDefault="00C07418" w:rsidP="00A67F12">
      <w:pPr>
        <w:pStyle w:val="ListParagraph"/>
        <w:numPr>
          <w:ilvl w:val="0"/>
          <w:numId w:val="44"/>
        </w:numPr>
        <w:jc w:val="both"/>
        <w:rPr>
          <w:rFonts w:ascii="Times New Roman" w:hAnsi="Times New Roman"/>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185577">
        <w:rPr>
          <w:rFonts w:ascii="Copperplate Gothic Light" w:hAnsi="Copperplate Gothic Light"/>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accurately the absorption features. 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p>
    <w:p w14:paraId="65A44E7D" w14:textId="0DDD5B0B" w:rsidR="00BF2499" w:rsidRPr="00BF2499" w:rsidRDefault="00BF2499" w:rsidP="00BF2499">
      <w:pPr>
        <w:pStyle w:val="ListParagraph"/>
        <w:numPr>
          <w:ilvl w:val="0"/>
          <w:numId w:val="44"/>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185577">
        <w:rPr>
          <w:rFonts w:ascii="Copperplate Gothic Light" w:hAnsi="Copperplate Gothic Light"/>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 xml:space="preserve">0=square, 1=triangular, 2=Gaussian. </w:t>
      </w:r>
    </w:p>
    <w:p w14:paraId="7B0081A7" w14:textId="46D77A15" w:rsidR="00C07418" w:rsidRDefault="00BF2499" w:rsidP="00C07418">
      <w:pPr>
        <w:pStyle w:val="ListParagraph"/>
        <w:numPr>
          <w:ilvl w:val="0"/>
          <w:numId w:val="44"/>
        </w:numPr>
        <w:jc w:val="both"/>
        <w:rPr>
          <w:rFonts w:ascii="Times New Roman" w:hAnsi="Times New Roman"/>
        </w:rPr>
      </w:pPr>
      <w:r>
        <w:rPr>
          <w:rFonts w:ascii="Times New Roman" w:hAnsi="Times New Roman"/>
        </w:rPr>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6086B465" w14:textId="720B6663" w:rsidR="00BF2499" w:rsidRDefault="00BF2499" w:rsidP="00C07418">
      <w:pPr>
        <w:pStyle w:val="ListParagraph"/>
        <w:numPr>
          <w:ilvl w:val="0"/>
          <w:numId w:val="44"/>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containing ‘process 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6042306A" w14:textId="77777777" w:rsidR="00BF2499" w:rsidRPr="00C07418" w:rsidRDefault="00BF2499" w:rsidP="00BF2499">
      <w:pPr>
        <w:pStyle w:val="ListParagraph"/>
        <w:jc w:val="both"/>
        <w:rPr>
          <w:rFonts w:ascii="Times New Roman" w:hAnsi="Times New Roman"/>
        </w:rPr>
      </w:pPr>
    </w:p>
    <w:p w14:paraId="69E7B298" w14:textId="77777777" w:rsidR="008A53DF" w:rsidRPr="00185577" w:rsidRDefault="008A53DF" w:rsidP="008A53DF">
      <w:pPr>
        <w:jc w:val="both"/>
        <w:outlineLvl w:val="0"/>
        <w:rPr>
          <w:rFonts w:ascii="Times New Roman" w:hAnsi="Times New Roman"/>
          <w:b/>
        </w:rPr>
      </w:pPr>
      <w:r w:rsidRPr="00185577">
        <w:rPr>
          <w:rFonts w:ascii="Times New Roman" w:hAnsi="Times New Roman"/>
          <w:b/>
        </w:rPr>
        <w:t>5. Location of code and example input files</w:t>
      </w:r>
    </w:p>
    <w:p w14:paraId="78BB4ECD" w14:textId="77777777" w:rsidR="008A53DF" w:rsidRDefault="008A53DF" w:rsidP="008A53DF">
      <w:pPr>
        <w:jc w:val="both"/>
        <w:rPr>
          <w:rFonts w:ascii="Times New Roman" w:hAnsi="Times New Roman"/>
        </w:rPr>
      </w:pPr>
    </w:p>
    <w:p w14:paraId="2939AF65" w14:textId="739BB274" w:rsidR="008A53DF" w:rsidRDefault="000601FE" w:rsidP="000601FE">
      <w:pPr>
        <w:jc w:val="both"/>
        <w:rPr>
          <w:rFonts w:ascii="Times New Roman" w:hAnsi="Times New Roman"/>
        </w:rPr>
      </w:pPr>
      <w:r w:rsidRPr="00185577">
        <w:rPr>
          <w:rFonts w:ascii="Copperplate Gothic Light" w:hAnsi="Copperplate Gothic Light"/>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Pr>
          <w:rFonts w:ascii="Times New Roman" w:hAnsi="Times New Roman"/>
        </w:rPr>
        <w:t>SVN</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Pr>
          <w:rFonts w:ascii="Times New Roman" w:hAnsi="Times New Roman"/>
        </w:rPr>
        <w:t xml:space="preserve">SVN </w:t>
      </w:r>
      <w:r w:rsidRPr="005C667E">
        <w:rPr>
          <w:rFonts w:ascii="Times New Roman" w:hAnsi="Times New Roman"/>
        </w:rPr>
        <w:t xml:space="preserve">central repository of </w:t>
      </w:r>
      <w:r w:rsidRPr="004C2847">
        <w:rPr>
          <w:rFonts w:ascii="Copperplate Gothic Light" w:hAnsi="Copperplate Gothic Light"/>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Pr>
          <w:rFonts w:ascii="Copperplate Gothic Light" w:hAnsi="Copperplate Gothic Light"/>
        </w:rPr>
        <w:lastRenderedPageBreak/>
        <w:t>Nemesis)</w:t>
      </w:r>
      <w:r w:rsidRPr="005C667E">
        <w:rPr>
          <w:rFonts w:ascii="Times New Roman" w:hAnsi="Times New Roman"/>
        </w:rPr>
        <w:t xml:space="preserve"> is </w:t>
      </w:r>
      <w:hyperlink r:id="rId13" w:history="1">
        <w:r w:rsidRPr="00210C3C">
          <w:rPr>
            <w:rStyle w:val="Hyperlink"/>
            <w:rFonts w:ascii="Times New Roman" w:hAnsi="Times New Roman"/>
          </w:rPr>
          <w:t>http://scm.physics.ox.ac.uk/svn/radtrancode</w:t>
        </w:r>
      </w:hyperlink>
      <w:r>
        <w:rPr>
          <w:rFonts w:ascii="Times New Roman" w:hAnsi="Times New Roman"/>
        </w:rPr>
        <w:t xml:space="preserve"> (please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250A8737" w14:textId="77777777" w:rsidR="008A53DF" w:rsidRDefault="008A53DF" w:rsidP="008A53DF">
      <w:pPr>
        <w:jc w:val="both"/>
        <w:rPr>
          <w:rFonts w:ascii="Times New Roman" w:hAnsi="Times New Roman"/>
        </w:rPr>
      </w:pPr>
    </w:p>
    <w:p w14:paraId="1FF2146F" w14:textId="77777777" w:rsidR="008A53DF" w:rsidRDefault="008A53DF" w:rsidP="008A53DF">
      <w:pPr>
        <w:jc w:val="both"/>
        <w:outlineLvl w:val="0"/>
        <w:rPr>
          <w:rFonts w:ascii="Times New Roman" w:hAnsi="Times New Roman"/>
          <w:b/>
        </w:rPr>
      </w:pPr>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p>
    <w:p w14:paraId="2506BCCB" w14:textId="77777777" w:rsidR="008A53DF" w:rsidRDefault="008A53DF" w:rsidP="008A53DF">
      <w:pPr>
        <w:jc w:val="both"/>
        <w:rPr>
          <w:rFonts w:ascii="Times New Roman" w:hAnsi="Times New Roman"/>
          <w:b/>
        </w:rPr>
      </w:pPr>
    </w:p>
    <w:p w14:paraId="0E8582C1"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EC5EB4">
        <w:rPr>
          <w:rFonts w:ascii="Copperplate Gothic Light" w:hAnsi="Copperplate Gothic Light"/>
        </w:rPr>
        <w:t>Nemesis</w:t>
      </w:r>
      <w:r>
        <w:rPr>
          <w:rFonts w:ascii="Times New Roman" w:hAnsi="Times New Roman"/>
        </w:rPr>
        <w:t>, the following notable changes have been made:</w:t>
      </w:r>
    </w:p>
    <w:p w14:paraId="32F5D2C6" w14:textId="77777777" w:rsidR="008A53DF" w:rsidRDefault="00EC0A48" w:rsidP="008A53DF">
      <w:pPr>
        <w:numPr>
          <w:ilvl w:val="0"/>
          <w:numId w:val="41"/>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5490039D" w14:textId="6477B913" w:rsidR="000601FE" w:rsidRDefault="000601FE" w:rsidP="008A53DF">
      <w:pPr>
        <w:numPr>
          <w:ilvl w:val="0"/>
          <w:numId w:val="41"/>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0DD882E" w14:textId="77777777" w:rsidR="00C255F3" w:rsidRDefault="00C255F3" w:rsidP="00C255F3">
      <w:pPr>
        <w:jc w:val="both"/>
        <w:rPr>
          <w:rFonts w:ascii="Times New Roman" w:hAnsi="Times New Roman"/>
          <w:b/>
        </w:rPr>
      </w:pPr>
    </w:p>
    <w:p w14:paraId="1BA3B34C" w14:textId="340FE554" w:rsidR="008A53DF" w:rsidRPr="00EC5EB4" w:rsidRDefault="008A53DF" w:rsidP="008A53DF">
      <w:pPr>
        <w:jc w:val="both"/>
        <w:outlineLvl w:val="0"/>
        <w:rPr>
          <w:rFonts w:ascii="Times New Roman" w:hAnsi="Times New Roman"/>
          <w:b/>
        </w:rPr>
      </w:pPr>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p>
    <w:p w14:paraId="72223B61" w14:textId="77777777" w:rsidR="008A53DF" w:rsidRDefault="008A53DF" w:rsidP="008A53DF">
      <w:pPr>
        <w:jc w:val="both"/>
        <w:rPr>
          <w:rFonts w:ascii="Times New Roman" w:hAnsi="Times New Roman"/>
        </w:rPr>
      </w:pPr>
    </w:p>
    <w:p w14:paraId="264CF119" w14:textId="77777777" w:rsidR="008A53DF" w:rsidRDefault="008A53DF" w:rsidP="008A53DF">
      <w:pPr>
        <w:jc w:val="both"/>
        <w:rPr>
          <w:rFonts w:ascii="Times New Roman" w:hAnsi="Times New Roman"/>
        </w:rPr>
      </w:pPr>
      <w:r w:rsidRPr="00EC5EB4">
        <w:rPr>
          <w:rFonts w:ascii="Copperplate Gothic Light" w:hAnsi="Copperplate Gothic Light"/>
        </w:rPr>
        <w:t>Nemesis</w:t>
      </w:r>
      <w:r>
        <w:rPr>
          <w:rFonts w:ascii="Times New Roman" w:hAnsi="Times New Roman"/>
        </w:rPr>
        <w:t xml:space="preserve"> is intended to be the main retrieval tool of the Oxford Planetary Data Analysis group for future missions, and is designed to be general purpose and extendable. Future upgrades that are under consideration and may/may not be implemented in the near future are:</w:t>
      </w:r>
    </w:p>
    <w:p w14:paraId="70CA2578" w14:textId="77777777" w:rsidR="008A53DF" w:rsidRDefault="008A53DF" w:rsidP="008A53DF">
      <w:pPr>
        <w:jc w:val="both"/>
        <w:rPr>
          <w:rFonts w:ascii="Times New Roman" w:hAnsi="Times New Roman"/>
        </w:rPr>
      </w:pPr>
    </w:p>
    <w:p w14:paraId="160C612F" w14:textId="7E098DF4" w:rsidR="008A53DF" w:rsidRDefault="008A53DF" w:rsidP="008A53DF">
      <w:pPr>
        <w:numPr>
          <w:ilvl w:val="0"/>
          <w:numId w:val="3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implement this in a way that gains any advantage may require some clever and elegant reprogramming.</w:t>
      </w:r>
    </w:p>
    <w:p w14:paraId="357A77FE" w14:textId="77777777" w:rsidR="008A53DF" w:rsidRDefault="008A53DF" w:rsidP="008A53DF">
      <w:pPr>
        <w:jc w:val="both"/>
        <w:rPr>
          <w:rFonts w:ascii="Times New Roman" w:hAnsi="Times New Roman"/>
        </w:rPr>
      </w:pPr>
    </w:p>
    <w:p w14:paraId="365A2C4E" w14:textId="77777777" w:rsidR="0057635B" w:rsidRDefault="00EC0A48" w:rsidP="00EC0A48">
      <w:pPr>
        <w:jc w:val="both"/>
        <w:outlineLvl w:val="0"/>
        <w:rPr>
          <w:rFonts w:ascii="Times New Roman" w:hAnsi="Times New Roman"/>
          <w:b/>
        </w:rPr>
      </w:pPr>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p>
    <w:p w14:paraId="3C628ECB"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214A4F">
        <w:rPr>
          <w:rFonts w:ascii="Copperplate Gothic Light" w:hAnsi="Copperplate Gothic Light"/>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214A4F">
        <w:rPr>
          <w:rFonts w:ascii="Copperplate Gothic Light" w:hAnsi="Copperplate Gothic Light"/>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2C0CCF26" w14:textId="77777777" w:rsidR="0057635B" w:rsidRDefault="0057635B" w:rsidP="0057635B">
      <w:pPr>
        <w:jc w:val="both"/>
        <w:rPr>
          <w:rFonts w:ascii="Times New Roman" w:hAnsi="Times New Roman"/>
        </w:rPr>
      </w:pPr>
    </w:p>
    <w:p w14:paraId="0273B0A3" w14:textId="77777777" w:rsidR="0057635B" w:rsidRPr="00255FCD" w:rsidRDefault="0057635B" w:rsidP="0057635B">
      <w:pPr>
        <w:jc w:val="both"/>
        <w:outlineLvl w:val="1"/>
        <w:rPr>
          <w:rFonts w:ascii="Times New Roman" w:hAnsi="Times New Roman"/>
          <w:b/>
        </w:rPr>
      </w:pPr>
      <w:r>
        <w:rPr>
          <w:rFonts w:ascii="Times New Roman" w:hAnsi="Times New Roman"/>
          <w:b/>
        </w:rPr>
        <w:t>8</w:t>
      </w:r>
      <w:r w:rsidRPr="00255FCD">
        <w:rPr>
          <w:rFonts w:ascii="Times New Roman" w:hAnsi="Times New Roman"/>
          <w:b/>
        </w:rPr>
        <w:t xml:space="preserve">.1 </w:t>
      </w:r>
      <w:r>
        <w:rPr>
          <w:rFonts w:ascii="Times New Roman" w:hAnsi="Times New Roman"/>
          <w:b/>
        </w:rPr>
        <w:t>NemesisL</w:t>
      </w:r>
    </w:p>
    <w:p w14:paraId="2B4C09CC" w14:textId="77777777" w:rsidR="00EC0A48" w:rsidRP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The transmissions through these layers are then calculated once and then interpolated to the actual tangent altitude required. For a single limb calculation, you should used </w:t>
      </w:r>
      <w:r w:rsidRPr="00214A4F">
        <w:rPr>
          <w:rFonts w:ascii="Copperplate Gothic Light" w:hAnsi="Copperplate Gothic Light"/>
        </w:rPr>
        <w:t>Nemesis</w:t>
      </w:r>
      <w:r w:rsidRPr="0057635B">
        <w:rPr>
          <w:rFonts w:ascii="Times New Roman" w:hAnsi="Times New Roman"/>
        </w:rPr>
        <w:t>, but</w:t>
      </w:r>
      <w:r>
        <w:rPr>
          <w:rFonts w:ascii="Times New Roman" w:hAnsi="Times New Roman"/>
        </w:rPr>
        <w:t xml:space="preserve"> for multiple tangent heights through the same atmosphere, </w:t>
      </w:r>
      <w:r w:rsidRPr="0057635B">
        <w:rPr>
          <w:rFonts w:ascii="Copperplate Gothic Light" w:hAnsi="Copperplate Gothic Light"/>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1F20B3E0" w14:textId="77777777" w:rsidR="0057635B" w:rsidRDefault="0057635B" w:rsidP="0057635B">
      <w:pPr>
        <w:jc w:val="both"/>
        <w:rPr>
          <w:rFonts w:ascii="Times New Roman" w:hAnsi="Times New Roman"/>
        </w:rPr>
      </w:pPr>
    </w:p>
    <w:p w14:paraId="6FD22802" w14:textId="77777777" w:rsidR="0006449B" w:rsidRDefault="0006449B" w:rsidP="009A23ED">
      <w:pPr>
        <w:jc w:val="both"/>
        <w:rPr>
          <w:rFonts w:ascii="Times New Roman" w:hAnsi="Times New Roman"/>
          <w:b/>
        </w:rPr>
      </w:pPr>
    </w:p>
    <w:p w14:paraId="44A15DE9" w14:textId="77777777" w:rsidR="0057635B" w:rsidRPr="00255FCD" w:rsidRDefault="0057635B" w:rsidP="0057635B">
      <w:pPr>
        <w:jc w:val="both"/>
        <w:outlineLvl w:val="1"/>
        <w:rPr>
          <w:rFonts w:ascii="Times New Roman" w:hAnsi="Times New Roman"/>
          <w:b/>
        </w:rPr>
      </w:pPr>
      <w:r>
        <w:rPr>
          <w:rFonts w:ascii="Times New Roman" w:hAnsi="Times New Roman"/>
          <w:b/>
        </w:rPr>
        <w:t>8.2</w:t>
      </w:r>
      <w:r w:rsidRPr="00255FCD">
        <w:rPr>
          <w:rFonts w:ascii="Times New Roman" w:hAnsi="Times New Roman"/>
          <w:b/>
        </w:rPr>
        <w:t xml:space="preserve"> </w:t>
      </w:r>
      <w:r>
        <w:rPr>
          <w:rFonts w:ascii="Times New Roman" w:hAnsi="Times New Roman"/>
          <w:b/>
        </w:rPr>
        <w:t>NemesisMCS</w:t>
      </w:r>
    </w:p>
    <w:p w14:paraId="7D9C7C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MCS</w:t>
      </w:r>
      <w:r>
        <w:rPr>
          <w:rFonts w:ascii="Times New Roman" w:hAnsi="Times New Roman"/>
        </w:rPr>
        <w:t xml:space="preserve"> is based on </w:t>
      </w:r>
      <w:r w:rsidRPr="0057635B">
        <w:rPr>
          <w:rFonts w:ascii="Copperplate Gothic Light" w:hAnsi="Copperplate Gothic Light"/>
        </w:rPr>
        <w:t>NemesisL</w:t>
      </w:r>
      <w:r>
        <w:rPr>
          <w:rFonts w:ascii="Times New Roman" w:hAnsi="Times New Roman"/>
        </w:rPr>
        <w:t xml:space="preserve">, but is specifically tailored to model MCS radiances, which require a complicated FOV combination of the individual path calculations. Other modifications are made in the way the spx files are read in, and implicitly use small differences in the wavenumbers listed to identify different detectors, which have slightly different spectral and FOV responses. </w:t>
      </w:r>
    </w:p>
    <w:p w14:paraId="7768BCAF" w14:textId="77777777" w:rsidR="0057635B" w:rsidRPr="0057635B" w:rsidRDefault="0057635B" w:rsidP="0057635B">
      <w:pPr>
        <w:jc w:val="both"/>
        <w:rPr>
          <w:rFonts w:ascii="Times New Roman" w:hAnsi="Times New Roman"/>
        </w:rPr>
      </w:pPr>
    </w:p>
    <w:p w14:paraId="081B87E1"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Nemesisdisc</w:t>
      </w:r>
    </w:p>
    <w:p w14:paraId="2338716C"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disc</w:t>
      </w:r>
      <w:r>
        <w:rPr>
          <w:rFonts w:ascii="Times New Roman" w:hAnsi="Times New Roman"/>
        </w:rPr>
        <w:t xml:space="preserve"> sets up the .pat file for a disc-averaged calculation and outputs the results in a form compatible with modelling the secondary transits of exoplanets. </w:t>
      </w:r>
    </w:p>
    <w:p w14:paraId="4763F5EE" w14:textId="77777777" w:rsidR="0057635B" w:rsidRDefault="0057635B" w:rsidP="0057635B">
      <w:pPr>
        <w:jc w:val="both"/>
        <w:rPr>
          <w:rFonts w:ascii="Times New Roman" w:hAnsi="Times New Roman"/>
        </w:rPr>
      </w:pPr>
    </w:p>
    <w:p w14:paraId="60DE800E" w14:textId="77777777" w:rsidR="0057635B" w:rsidRPr="00255FCD" w:rsidRDefault="0057635B" w:rsidP="0057635B">
      <w:pPr>
        <w:jc w:val="both"/>
        <w:outlineLvl w:val="1"/>
        <w:rPr>
          <w:rFonts w:ascii="Times New Roman" w:hAnsi="Times New Roman"/>
          <w:b/>
        </w:rPr>
      </w:pPr>
      <w:r>
        <w:rPr>
          <w:rFonts w:ascii="Times New Roman" w:hAnsi="Times New Roman"/>
          <w:b/>
        </w:rPr>
        <w:t>8.3</w:t>
      </w:r>
      <w:r w:rsidRPr="00255FCD">
        <w:rPr>
          <w:rFonts w:ascii="Times New Roman" w:hAnsi="Times New Roman"/>
          <w:b/>
        </w:rPr>
        <w:t xml:space="preserve"> </w:t>
      </w:r>
      <w:r>
        <w:rPr>
          <w:rFonts w:ascii="Times New Roman" w:hAnsi="Times New Roman"/>
          <w:b/>
        </w:rPr>
        <w:t>NemesisPT</w:t>
      </w:r>
    </w:p>
    <w:p w14:paraId="52E375B2" w14:textId="77777777" w:rsidR="0057635B" w:rsidRDefault="0057635B" w:rsidP="0057635B">
      <w:pPr>
        <w:jc w:val="both"/>
        <w:rPr>
          <w:rFonts w:ascii="Times New Roman" w:hAnsi="Times New Roman"/>
        </w:rPr>
      </w:pPr>
      <w:r w:rsidRPr="00214A4F">
        <w:rPr>
          <w:rFonts w:ascii="Copperplate Gothic Light" w:hAnsi="Copperplate Gothic Light"/>
        </w:rPr>
        <w:t>Nemesis</w:t>
      </w:r>
      <w:r>
        <w:rPr>
          <w:rFonts w:ascii="Copperplate Gothic Light" w:hAnsi="Copperplate Gothic Light"/>
        </w:rPr>
        <w:t>PT</w:t>
      </w:r>
      <w:r>
        <w:rPr>
          <w:rFonts w:ascii="Times New Roman" w:hAnsi="Times New Roman"/>
        </w:rPr>
        <w:t xml:space="preserve"> is again based on </w:t>
      </w:r>
      <w:r w:rsidRPr="00214A4F">
        <w:rPr>
          <w:rFonts w:ascii="Copperplate Gothic Light" w:hAnsi="Copperplate Gothic Light"/>
        </w:rPr>
        <w:t>Nemesis</w:t>
      </w:r>
      <w:r>
        <w:rPr>
          <w:rFonts w:ascii="Copperplate Gothic Light" w:hAnsi="Copperplate Gothic Light"/>
        </w:rPr>
        <w:t>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7B271AFB" w14:textId="77777777" w:rsidR="0057635B" w:rsidRDefault="0057635B" w:rsidP="0057635B">
      <w:pPr>
        <w:jc w:val="both"/>
        <w:rPr>
          <w:rFonts w:ascii="Times New Roman" w:hAnsi="Times New Roman"/>
        </w:rPr>
      </w:pPr>
    </w:p>
    <w:p w14:paraId="26430FEA" w14:textId="77777777" w:rsidR="0057635B" w:rsidRDefault="0057635B" w:rsidP="0057635B">
      <w:pPr>
        <w:jc w:val="both"/>
        <w:rPr>
          <w:rFonts w:ascii="Times New Roman" w:hAnsi="Times New Roman"/>
        </w:rPr>
      </w:pPr>
    </w:p>
    <w:p w14:paraId="74E4E95B" w14:textId="77777777" w:rsidR="00C255F3" w:rsidRDefault="00C255F3">
      <w:pPr>
        <w:rPr>
          <w:rFonts w:ascii="Times New Roman" w:hAnsi="Times New Roman"/>
          <w:b/>
        </w:rPr>
      </w:pPr>
      <w:r>
        <w:rPr>
          <w:rFonts w:ascii="Times New Roman" w:hAnsi="Times New Roman"/>
          <w:b/>
        </w:rPr>
        <w:br w:type="page"/>
      </w:r>
    </w:p>
    <w:p w14:paraId="75C639E1" w14:textId="2DBE3430" w:rsidR="00EC0A48" w:rsidRPr="00214A4F" w:rsidRDefault="00EC0A48" w:rsidP="00EC0A48">
      <w:pPr>
        <w:jc w:val="both"/>
        <w:outlineLvl w:val="0"/>
        <w:rPr>
          <w:rFonts w:ascii="Times New Roman" w:hAnsi="Times New Roman"/>
          <w:b/>
        </w:rPr>
      </w:pPr>
      <w:r>
        <w:rPr>
          <w:rFonts w:ascii="Times New Roman" w:hAnsi="Times New Roman"/>
          <w:b/>
        </w:rPr>
        <w:lastRenderedPageBreak/>
        <w:t>9</w:t>
      </w:r>
      <w:r w:rsidRPr="00214A4F">
        <w:rPr>
          <w:rFonts w:ascii="Times New Roman" w:hAnsi="Times New Roman"/>
          <w:b/>
        </w:rPr>
        <w:t>. Notes</w:t>
      </w:r>
    </w:p>
    <w:p w14:paraId="50A75D94" w14:textId="77777777" w:rsidR="008A53DF" w:rsidRDefault="008A53DF" w:rsidP="008A53DF">
      <w:pPr>
        <w:jc w:val="both"/>
        <w:rPr>
          <w:rFonts w:ascii="Times New Roman" w:hAnsi="Times New Roman"/>
        </w:rPr>
      </w:pPr>
    </w:p>
    <w:p w14:paraId="3FBDE5E2"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.1 Matrix inversion instability</w:t>
      </w:r>
    </w:p>
    <w:p w14:paraId="7328F740" w14:textId="77777777" w:rsidR="008A53DF" w:rsidRDefault="008A53DF" w:rsidP="008A53DF">
      <w:pPr>
        <w:jc w:val="both"/>
        <w:rPr>
          <w:rFonts w:ascii="Times New Roman" w:hAnsi="Times New Roman"/>
        </w:rPr>
      </w:pPr>
      <w:r>
        <w:rPr>
          <w:rFonts w:ascii="Times New Roman" w:hAnsi="Times New Roman"/>
        </w:rPr>
        <w:t xml:space="preserve">Debugging </w:t>
      </w:r>
      <w:r w:rsidRPr="00214A4F">
        <w:rPr>
          <w:rFonts w:ascii="Copperplate Gothic Light" w:hAnsi="Copperplate Gothic Light"/>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214A4F">
        <w:rPr>
          <w:rFonts w:ascii="Copperplate Gothic Light" w:hAnsi="Copperplate Gothic Light"/>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214A4F">
        <w:rPr>
          <w:rFonts w:ascii="Copperplate Gothic Light" w:hAnsi="Copperplate Gothic Light"/>
        </w:rPr>
        <w:t>Nemesis</w:t>
      </w:r>
      <w:r>
        <w:rPr>
          <w:rFonts w:ascii="Times New Roman" w:hAnsi="Times New Roman"/>
        </w:rPr>
        <w:t xml:space="preserve"> 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which checks to ensure the resultant inverse actually works (i.e.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5A23E86" w14:textId="77777777" w:rsidR="008A53DF" w:rsidRDefault="008A53DF" w:rsidP="008A53DF">
      <w:pPr>
        <w:jc w:val="both"/>
        <w:rPr>
          <w:rFonts w:ascii="Times New Roman" w:hAnsi="Times New Roman"/>
        </w:rPr>
      </w:pPr>
    </w:p>
    <w:p w14:paraId="3C45604A"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1466CCA7" w14:textId="77777777" w:rsidR="008A53DF" w:rsidRDefault="008A53DF" w:rsidP="008A53DF">
      <w:pPr>
        <w:jc w:val="both"/>
        <w:rPr>
          <w:rFonts w:ascii="Times New Roman" w:hAnsi="Times New Roman"/>
          <w:b/>
        </w:rPr>
      </w:pPr>
    </w:p>
    <w:p w14:paraId="46C5EF65" w14:textId="77777777" w:rsidR="008A53DF" w:rsidRPr="00255FCD" w:rsidRDefault="00EC0A48" w:rsidP="008A53DF">
      <w:pPr>
        <w:jc w:val="both"/>
        <w:outlineLvl w:val="1"/>
        <w:rPr>
          <w:rFonts w:ascii="Times New Roman" w:hAnsi="Times New Roman"/>
          <w:b/>
        </w:rPr>
      </w:pPr>
      <w:r>
        <w:rPr>
          <w:rFonts w:ascii="Times New Roman" w:hAnsi="Times New Roman"/>
          <w:b/>
        </w:rPr>
        <w:t>9</w:t>
      </w:r>
      <w:r w:rsidR="008A53DF" w:rsidRPr="00255FCD">
        <w:rPr>
          <w:rFonts w:ascii="Times New Roman" w:hAnsi="Times New Roman"/>
          <w:b/>
        </w:rPr>
        <w:t>.2 Constraints and ‘exact’ solutions</w:t>
      </w:r>
    </w:p>
    <w:p w14:paraId="327DCF88" w14:textId="77777777" w:rsidR="008A53DF" w:rsidRDefault="008A53DF" w:rsidP="008A53DF">
      <w:pPr>
        <w:jc w:val="both"/>
        <w:rPr>
          <w:rFonts w:ascii="Times New Roman" w:hAnsi="Times New Roman"/>
        </w:rPr>
      </w:pPr>
    </w:p>
    <w:p w14:paraId="1F8F6615"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5B4BE6A7" w14:textId="77777777" w:rsidR="008A53DF" w:rsidRDefault="008A53DF" w:rsidP="008A53DF">
      <w:pPr>
        <w:jc w:val="both"/>
        <w:rPr>
          <w:rFonts w:ascii="Times New Roman" w:hAnsi="Times New Roman"/>
        </w:rPr>
      </w:pPr>
    </w:p>
    <w:p w14:paraId="09DC8943"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6C8A74BA" w14:textId="77777777" w:rsidR="008A53DF" w:rsidRDefault="008A53DF" w:rsidP="008A53DF">
      <w:pPr>
        <w:jc w:val="both"/>
        <w:rPr>
          <w:rFonts w:ascii="Times New Roman" w:hAnsi="Times New Roman"/>
        </w:rPr>
      </w:pPr>
    </w:p>
    <w:p w14:paraId="16ACF5EA" w14:textId="77777777" w:rsidR="008A53DF" w:rsidRPr="009B20E0" w:rsidRDefault="008A53DF" w:rsidP="008A53DF">
      <w:pPr>
        <w:pStyle w:val="Equation"/>
      </w:pPr>
      <w:r w:rsidRPr="009B20E0">
        <w:tab/>
      </w:r>
      <w:r w:rsidR="005A285A">
        <w:rPr>
          <w:position w:val="-16"/>
        </w:rPr>
        <w:pict w14:anchorId="38BC8E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81.85pt;height:22.65pt" fillcolor="window">
            <v:imagedata r:id="rId14" o:title=""/>
          </v:shape>
        </w:pict>
      </w:r>
      <w:r w:rsidRPr="009B20E0">
        <w:tab/>
      </w:r>
      <w:r>
        <w:t>(8.1)</w:t>
      </w:r>
    </w:p>
    <w:p w14:paraId="0462CCAE"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D52EB4D" w14:textId="77777777" w:rsidR="008A53DF" w:rsidRDefault="008A53DF" w:rsidP="008A53DF">
      <w:pPr>
        <w:ind w:firstLine="284"/>
        <w:jc w:val="both"/>
        <w:rPr>
          <w:rFonts w:ascii="Times New Roman" w:hAnsi="Times New Roman"/>
        </w:rPr>
      </w:pPr>
    </w:p>
    <w:p w14:paraId="5119DCBC" w14:textId="77777777" w:rsidR="008A53DF" w:rsidRDefault="008A53DF" w:rsidP="008A53DF">
      <w:pPr>
        <w:ind w:firstLine="284"/>
        <w:jc w:val="both"/>
        <w:rPr>
          <w:rFonts w:ascii="Times New Roman" w:hAnsi="Times New Roman"/>
        </w:rPr>
      </w:pPr>
    </w:p>
    <w:p w14:paraId="68360A7C" w14:textId="77777777" w:rsidR="008A53DF" w:rsidRDefault="008A53DF" w:rsidP="008A53DF">
      <w:pPr>
        <w:ind w:firstLine="284"/>
        <w:jc w:val="both"/>
        <w:rPr>
          <w:rFonts w:ascii="Times New Roman" w:hAnsi="Times New Roman"/>
        </w:rPr>
      </w:pPr>
    </w:p>
    <w:p w14:paraId="7C3D305A"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5274EFD2" w14:textId="77777777" w:rsidR="008A53DF" w:rsidRDefault="008A53DF" w:rsidP="008A53DF">
      <w:pPr>
        <w:jc w:val="both"/>
        <w:rPr>
          <w:rFonts w:ascii="Times New Roman" w:hAnsi="Times New Roman"/>
        </w:rPr>
      </w:pPr>
    </w:p>
    <w:p w14:paraId="6B212055" w14:textId="77777777" w:rsidR="008A53DF" w:rsidRPr="009B20E0" w:rsidRDefault="008A53DF" w:rsidP="008A53DF">
      <w:pPr>
        <w:pStyle w:val="Equation"/>
      </w:pPr>
      <w:r w:rsidRPr="009B20E0">
        <w:tab/>
      </w:r>
      <w:r w:rsidR="005A285A">
        <w:rPr>
          <w:position w:val="-18"/>
        </w:rPr>
        <w:pict w14:anchorId="34C00A39">
          <v:shape id="_x0000_i1027" type="#_x0000_t75" style="width:286.95pt;height:26.25pt" fillcolor="window">
            <v:imagedata r:id="rId15" o:title=""/>
          </v:shape>
        </w:pict>
      </w:r>
      <w:r w:rsidRPr="009B20E0">
        <w:tab/>
      </w:r>
      <w:r>
        <w:t>(8.2)</w:t>
      </w:r>
    </w:p>
    <w:p w14:paraId="70E23CEF"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5A285A">
        <w:rPr>
          <w:rFonts w:ascii="Times New Roman" w:hAnsi="Times New Roman"/>
          <w:position w:val="-12"/>
        </w:rPr>
        <w:pict w14:anchorId="465507D2">
          <v:shape id="_x0000_i1028" type="#_x0000_t75" style="width:13.35pt;height:20.05pt">
            <v:imagedata r:id="rId16" o:title=""/>
          </v:shape>
        </w:pict>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324897EF" w14:textId="77777777" w:rsidR="008A53DF" w:rsidRDefault="008A53DF" w:rsidP="008A53DF">
      <w:pPr>
        <w:ind w:firstLine="284"/>
        <w:jc w:val="both"/>
        <w:rPr>
          <w:rFonts w:ascii="Times New Roman" w:hAnsi="Times New Roman"/>
        </w:rPr>
      </w:pPr>
    </w:p>
    <w:p w14:paraId="25F97016"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i.e. </w:t>
      </w:r>
      <w:r w:rsidR="005A285A">
        <w:rPr>
          <w:rFonts w:ascii="Times New Roman" w:hAnsi="Times New Roman"/>
          <w:position w:val="-16"/>
        </w:rPr>
        <w:pict w14:anchorId="4719D855">
          <v:shape id="_x0000_i1029" type="#_x0000_t75" style="width:100.8pt;height:22.65pt">
            <v:imagedata r:id="rId17" o:title=""/>
          </v:shape>
        </w:pict>
      </w:r>
      <w:r>
        <w:rPr>
          <w:rFonts w:ascii="Times New Roman" w:hAnsi="Times New Roman"/>
        </w:rPr>
        <w:t>.</w:t>
      </w:r>
    </w:p>
    <w:p w14:paraId="6D4DC1AC" w14:textId="77777777" w:rsidR="008A53DF" w:rsidRDefault="008A53DF" w:rsidP="008A53DF">
      <w:pPr>
        <w:ind w:firstLine="284"/>
        <w:jc w:val="both"/>
        <w:rPr>
          <w:rFonts w:ascii="Times New Roman" w:hAnsi="Times New Roman"/>
        </w:rPr>
      </w:pPr>
    </w:p>
    <w:p w14:paraId="5B0BE0D7"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D6D99" w14:textId="77777777" w:rsidR="008A53DF" w:rsidRDefault="008A53DF" w:rsidP="008A53DF">
      <w:pPr>
        <w:ind w:firstLine="284"/>
        <w:jc w:val="both"/>
        <w:rPr>
          <w:rFonts w:ascii="Times New Roman" w:hAnsi="Times New Roman"/>
        </w:rPr>
      </w:pPr>
    </w:p>
    <w:p w14:paraId="0B226A17"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424CB039" w14:textId="77777777" w:rsidR="008A53DF" w:rsidRDefault="008A53DF" w:rsidP="008A53DF">
      <w:pPr>
        <w:ind w:firstLine="284"/>
        <w:jc w:val="both"/>
        <w:rPr>
          <w:rFonts w:ascii="Times New Roman" w:hAnsi="Times New Roman"/>
        </w:rPr>
      </w:pPr>
    </w:p>
    <w:p w14:paraId="13115992" w14:textId="77777777" w:rsidR="008A53DF" w:rsidRDefault="005A285A" w:rsidP="008A53DF">
      <w:pPr>
        <w:jc w:val="center"/>
      </w:pPr>
      <w:r>
        <w:rPr>
          <w:position w:val="-16"/>
        </w:rPr>
        <w:pict w14:anchorId="458D14F0">
          <v:shape id="_x0000_i1030" type="#_x0000_t75" style="width:242.25pt;height:22.65pt" fillcolor="window">
            <v:imagedata r:id="rId18" o:title=""/>
          </v:shape>
        </w:pict>
      </w:r>
    </w:p>
    <w:p w14:paraId="1BA5E7DE"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46BD0178" w14:textId="77777777" w:rsidR="008A53DF" w:rsidRDefault="005A285A" w:rsidP="008A53DF">
      <w:pPr>
        <w:jc w:val="center"/>
      </w:pPr>
      <w:r>
        <w:rPr>
          <w:position w:val="-16"/>
        </w:rPr>
        <w:pict w14:anchorId="50690FC8">
          <v:shape id="_x0000_i1031" type="#_x0000_t75" style="width:195.95pt;height:22.65pt" fillcolor="window">
            <v:imagedata r:id="rId19" o:title=""/>
          </v:shape>
        </w:pict>
      </w:r>
    </w:p>
    <w:p w14:paraId="5BEE3FEB" w14:textId="77777777" w:rsidR="008A53DF" w:rsidRDefault="008A53DF" w:rsidP="008A53DF">
      <w:pPr>
        <w:jc w:val="both"/>
      </w:pPr>
      <w:r>
        <w:t>and too much constraint is applied.</w:t>
      </w:r>
    </w:p>
    <w:p w14:paraId="5E1706B7" w14:textId="77777777" w:rsidR="008A53DF" w:rsidRDefault="008A53DF" w:rsidP="008A53DF">
      <w:pPr>
        <w:jc w:val="both"/>
        <w:rPr>
          <w:rFonts w:ascii="Times New Roman" w:hAnsi="Times New Roman"/>
        </w:rPr>
      </w:pPr>
    </w:p>
    <w:p w14:paraId="34698D59" w14:textId="77777777" w:rsidR="008A53DF" w:rsidRDefault="008A53DF" w:rsidP="008A53DF">
      <w:pPr>
        <w:jc w:val="both"/>
      </w:pPr>
      <w:r>
        <w:rPr>
          <w:rFonts w:ascii="Times New Roman" w:hAnsi="Times New Roman"/>
        </w:rPr>
        <w:t xml:space="preserve">The happy medium seems to me to be when the diagonal elements of </w:t>
      </w:r>
      <w:r w:rsidR="005A285A">
        <w:rPr>
          <w:position w:val="-12"/>
        </w:rPr>
        <w:pict w14:anchorId="698F4844">
          <v:shape id="_x0000_i1032" type="#_x0000_t75" style="width:43.2pt;height:19.05pt" fillcolor="window">
            <v:imagedata r:id="rId20" o:title=""/>
          </v:shape>
        </w:pict>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5A285A">
        <w:rPr>
          <w:position w:val="-12"/>
        </w:rPr>
        <w:pict w14:anchorId="38D44606">
          <v:shape id="_x0000_i1033" type="#_x0000_t75" style="width:43.2pt;height:19.05pt" fillcolor="window">
            <v:imagedata r:id="rId21" o:title=""/>
          </v:shape>
        </w:pict>
      </w:r>
      <w:r>
        <w:t xml:space="preserve"> can be reduced leading to a similar result.</w:t>
      </w:r>
    </w:p>
    <w:p w14:paraId="50605444" w14:textId="77777777" w:rsidR="008A53DF" w:rsidRDefault="008A53DF" w:rsidP="008A53DF">
      <w:pPr>
        <w:jc w:val="both"/>
      </w:pPr>
    </w:p>
    <w:p w14:paraId="1A8D92BE"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444334ED" w14:textId="77777777" w:rsidR="008A53DF" w:rsidRDefault="008A53DF" w:rsidP="008A53DF">
      <w:pPr>
        <w:jc w:val="both"/>
      </w:pPr>
    </w:p>
    <w:p w14:paraId="615240E3"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2B9027AC" w14:textId="77777777" w:rsidR="008A53DF" w:rsidRDefault="008A53DF" w:rsidP="008A53DF">
      <w:pPr>
        <w:jc w:val="both"/>
      </w:pPr>
    </w:p>
    <w:p w14:paraId="544EB7D7" w14:textId="77777777" w:rsidR="008A53DF" w:rsidRPr="003E1850" w:rsidRDefault="00EC0A48" w:rsidP="008A53DF">
      <w:pPr>
        <w:jc w:val="both"/>
        <w:outlineLvl w:val="1"/>
        <w:rPr>
          <w:b/>
        </w:rPr>
      </w:pPr>
      <w:r>
        <w:rPr>
          <w:b/>
        </w:rPr>
        <w:t>9</w:t>
      </w:r>
      <w:r w:rsidR="008A53DF" w:rsidRPr="003E1850">
        <w:rPr>
          <w:b/>
        </w:rPr>
        <w:t xml:space="preserve">.3 Converting </w:t>
      </w:r>
      <w:r w:rsidR="008A53DF" w:rsidRPr="003E1850">
        <w:rPr>
          <w:rFonts w:ascii="Copperplate Gothic Light" w:hAnsi="Copperplate Gothic Light"/>
          <w:b/>
        </w:rPr>
        <w:t>Newcphase</w:t>
      </w:r>
      <w:r w:rsidR="008A53DF" w:rsidRPr="003E1850">
        <w:rPr>
          <w:b/>
        </w:rPr>
        <w:t xml:space="preserve"> retrievals to </w:t>
      </w:r>
      <w:r w:rsidR="008A53DF" w:rsidRPr="003E1850">
        <w:rPr>
          <w:rFonts w:ascii="Copperplate Gothic Light" w:hAnsi="Copperplate Gothic Light"/>
          <w:b/>
        </w:rPr>
        <w:t>Nemesis</w:t>
      </w:r>
    </w:p>
    <w:p w14:paraId="6AEFA272" w14:textId="77777777" w:rsidR="008A53DF" w:rsidRDefault="008A53DF" w:rsidP="008A53DF">
      <w:pPr>
        <w:jc w:val="both"/>
      </w:pPr>
    </w:p>
    <w:p w14:paraId="0637EC79" w14:textId="77777777" w:rsidR="008A53DF" w:rsidRDefault="008A53DF" w:rsidP="008A53DF">
      <w:pPr>
        <w:jc w:val="both"/>
        <w:rPr>
          <w:rFonts w:ascii="Times New Roman" w:hAnsi="Times New Roman"/>
        </w:rPr>
      </w:pPr>
      <w:r>
        <w:rPr>
          <w:rFonts w:ascii="Times New Roman" w:hAnsi="Times New Roman"/>
        </w:rPr>
        <w:t xml:space="preserve">Previous NIMS retrievals used </w:t>
      </w:r>
      <w:r w:rsidRPr="003E1850">
        <w:rPr>
          <w:rFonts w:ascii="Times New Roman" w:hAnsi="Times New Roman"/>
          <w:u w:val="single"/>
        </w:rPr>
        <w:t>Ncretrieve</w:t>
      </w:r>
      <w:r>
        <w:rPr>
          <w:rFonts w:ascii="Times New Roman" w:hAnsi="Times New Roman"/>
        </w:rPr>
        <w:t xml:space="preserve">, the executable program of the </w:t>
      </w:r>
      <w:r w:rsidRPr="003E1850">
        <w:rPr>
          <w:rFonts w:ascii="Copperplate Gothic Light" w:hAnsi="Copperplate Gothic Light"/>
        </w:rPr>
        <w:t>Newcphase</w:t>
      </w:r>
      <w:r>
        <w:rPr>
          <w:rFonts w:ascii="Times New Roman" w:hAnsi="Times New Roman"/>
        </w:rPr>
        <w:t xml:space="preserve"> suite. With all the developments and advantages of </w:t>
      </w:r>
      <w:r w:rsidRPr="003E1850">
        <w:rPr>
          <w:rFonts w:ascii="Copperplate Gothic Light" w:hAnsi="Copperplate Gothic Light"/>
        </w:rPr>
        <w:t>Nemesis</w:t>
      </w:r>
      <w:r>
        <w:rPr>
          <w:rFonts w:ascii="Times New Roman" w:hAnsi="Times New Roman"/>
        </w:rPr>
        <w:t xml:space="preserve"> it was decided to modify </w:t>
      </w:r>
      <w:r w:rsidRPr="003E1850">
        <w:rPr>
          <w:rFonts w:ascii="Copperplate Gothic Light" w:hAnsi="Copperplate Gothic Light"/>
        </w:rPr>
        <w:t>Nemesis</w:t>
      </w:r>
      <w:r>
        <w:rPr>
          <w:rFonts w:ascii="Times New Roman" w:hAnsi="Times New Roman"/>
        </w:rPr>
        <w:t xml:space="preserve"> to do scattering retrievals in wavelength space. To do NIMS retrievals with </w:t>
      </w:r>
      <w:r w:rsidRPr="003E1850">
        <w:rPr>
          <w:rFonts w:ascii="Copperplate Gothic Light" w:hAnsi="Copperplate Gothic Light"/>
        </w:rPr>
        <w:t>Nemesis</w:t>
      </w:r>
      <w:r>
        <w:rPr>
          <w:rFonts w:ascii="Times New Roman" w:hAnsi="Times New Roman"/>
        </w:rPr>
        <w:t>, a number of steps have to be completed:</w:t>
      </w:r>
    </w:p>
    <w:p w14:paraId="2A77979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measurement vector file (.syn) has to be converted to a </w:t>
      </w:r>
      <w:r w:rsidRPr="003E1850">
        <w:rPr>
          <w:rFonts w:ascii="Copperplate Gothic Light" w:hAnsi="Copperplate Gothic Light"/>
        </w:rPr>
        <w:t>Nemesis</w:t>
      </w:r>
      <w:r>
        <w:rPr>
          <w:rFonts w:ascii="Times New Roman" w:hAnsi="Times New Roman"/>
        </w:rPr>
        <w:t xml:space="preserve"> .spx file. This may be done with the IDL code </w:t>
      </w:r>
      <w:r w:rsidRPr="003E1850">
        <w:rPr>
          <w:rFonts w:ascii="Courier New" w:hAnsi="Courier New" w:cs="Courier New"/>
        </w:rPr>
        <w:t>convertsynspec.pro</w:t>
      </w:r>
      <w:r>
        <w:rPr>
          <w:rFonts w:ascii="Times New Roman" w:hAnsi="Times New Roman"/>
        </w:rPr>
        <w:t>.</w:t>
      </w:r>
    </w:p>
    <w:p w14:paraId="48FED664"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cloud </w:t>
      </w:r>
      <w:r w:rsidRPr="003E1850">
        <w:rPr>
          <w:rFonts w:ascii="Times New Roman" w:hAnsi="Times New Roman"/>
          <w:i/>
        </w:rPr>
        <w:t>a priori</w:t>
      </w:r>
      <w:r>
        <w:rPr>
          <w:rFonts w:ascii="Times New Roman" w:hAnsi="Times New Roman"/>
        </w:rPr>
        <w:t xml:space="preserve"> state vector (previously optical depth per layer) has to be converted to an equivalent aerosol.ref file. This may be done with the IDL code </w:t>
      </w:r>
      <w:r w:rsidRPr="003E1850">
        <w:rPr>
          <w:rFonts w:ascii="Courier New" w:hAnsi="Courier New" w:cs="Courier New"/>
        </w:rPr>
        <w:t>convert</w:t>
      </w:r>
      <w:r>
        <w:rPr>
          <w:rFonts w:ascii="Courier New" w:hAnsi="Courier New" w:cs="Courier New"/>
        </w:rPr>
        <w:t>cloud</w:t>
      </w:r>
      <w:r w:rsidRPr="003E1850">
        <w:rPr>
          <w:rFonts w:ascii="Courier New" w:hAnsi="Courier New" w:cs="Courier New"/>
        </w:rPr>
        <w:t>.pro</w:t>
      </w:r>
      <w:r>
        <w:rPr>
          <w:rFonts w:ascii="Times New Roman" w:hAnsi="Times New Roman"/>
        </w:rPr>
        <w:t>.</w:t>
      </w:r>
    </w:p>
    <w:p w14:paraId="73739B0F" w14:textId="77777777" w:rsidR="008A53DF" w:rsidRDefault="008A53DF" w:rsidP="008A53DF">
      <w:pPr>
        <w:numPr>
          <w:ilvl w:val="0"/>
          <w:numId w:val="40"/>
        </w:numPr>
        <w:jc w:val="both"/>
        <w:rPr>
          <w:rFonts w:ascii="Times New Roman" w:hAnsi="Times New Roman"/>
        </w:rPr>
      </w:pPr>
      <w:r>
        <w:rPr>
          <w:rFonts w:ascii="Times New Roman" w:hAnsi="Times New Roman"/>
        </w:rPr>
        <w:t xml:space="preserve">The NIMS .kta files need to be concatenated together to provide single .kta files for each gas where each file covers identical wavelength ranges. This may be done with the program </w:t>
      </w:r>
      <w:r w:rsidRPr="003E1850">
        <w:rPr>
          <w:rFonts w:ascii="Times New Roman" w:hAnsi="Times New Roman"/>
          <w:u w:val="single"/>
        </w:rPr>
        <w:t>Concat_nimsk</w:t>
      </w:r>
      <w:r w:rsidRPr="003E1850">
        <w:rPr>
          <w:rFonts w:ascii="Times New Roman" w:hAnsi="Times New Roman"/>
        </w:rPr>
        <w:t>,</w:t>
      </w:r>
      <w:r>
        <w:rPr>
          <w:rFonts w:ascii="Times New Roman" w:hAnsi="Times New Roman"/>
        </w:rPr>
        <w:t xml:space="preserve"> which is under CVS control in radtran/nimsrad.</w:t>
      </w:r>
    </w:p>
    <w:p w14:paraId="35107B65" w14:textId="77777777" w:rsidR="008A53DF" w:rsidRDefault="008A53DF" w:rsidP="008A53DF">
      <w:pPr>
        <w:numPr>
          <w:ilvl w:val="0"/>
          <w:numId w:val="40"/>
        </w:numPr>
        <w:jc w:val="both"/>
        <w:rPr>
          <w:rFonts w:ascii="Times New Roman" w:hAnsi="Times New Roman"/>
        </w:rPr>
      </w:pPr>
      <w:r>
        <w:rPr>
          <w:rFonts w:ascii="Times New Roman" w:hAnsi="Times New Roman"/>
        </w:rPr>
        <w:t>All .xsc and hgphase*.dat files need to be converted to the same wavelength space as the k-tables and .spx file.</w:t>
      </w:r>
    </w:p>
    <w:p w14:paraId="545AAFBA" w14:textId="77777777" w:rsidR="008A53DF" w:rsidRDefault="008A53DF" w:rsidP="008A53DF">
      <w:pPr>
        <w:jc w:val="both"/>
        <w:rPr>
          <w:rFonts w:ascii="Times New Roman" w:hAnsi="Times New Roman"/>
        </w:rPr>
      </w:pPr>
    </w:p>
    <w:p w14:paraId="36144AD6" w14:textId="77777777" w:rsidR="008A53DF" w:rsidRPr="004E1035" w:rsidRDefault="00EC0A48" w:rsidP="008A53DF">
      <w:pPr>
        <w:jc w:val="both"/>
        <w:outlineLvl w:val="1"/>
        <w:rPr>
          <w:rFonts w:ascii="Times New Roman" w:hAnsi="Times New Roman"/>
          <w:b/>
        </w:rPr>
      </w:pPr>
      <w:r>
        <w:rPr>
          <w:rFonts w:ascii="Times New Roman" w:hAnsi="Times New Roman"/>
          <w:b/>
        </w:rPr>
        <w:t>9</w:t>
      </w:r>
      <w:r w:rsidR="008A53DF" w:rsidRPr="004E1035">
        <w:rPr>
          <w:rFonts w:ascii="Times New Roman" w:hAnsi="Times New Roman"/>
          <w:b/>
        </w:rPr>
        <w:t>.4 Optimisation of retrieval code.</w:t>
      </w:r>
    </w:p>
    <w:p w14:paraId="4387CC88" w14:textId="77777777" w:rsidR="008A53DF" w:rsidRDefault="008A53DF" w:rsidP="008A53DF">
      <w:pPr>
        <w:jc w:val="both"/>
        <w:rPr>
          <w:rFonts w:ascii="Times New Roman" w:hAnsi="Times New Roman"/>
        </w:rPr>
      </w:pPr>
    </w:p>
    <w:p w14:paraId="4BBE609C"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618D2D64" w14:textId="77777777" w:rsidR="008A53DF" w:rsidRPr="009B20E0" w:rsidRDefault="008A53DF" w:rsidP="008A53DF">
      <w:pPr>
        <w:pStyle w:val="Equation"/>
      </w:pPr>
      <w:r w:rsidRPr="009B20E0">
        <w:tab/>
      </w:r>
      <w:r w:rsidR="005A285A">
        <w:rPr>
          <w:position w:val="-16"/>
        </w:rPr>
        <w:pict w14:anchorId="428F2E8B">
          <v:shape id="_x0000_i1034" type="#_x0000_t75" style="width:281.85pt;height:22.65pt" fillcolor="window">
            <v:imagedata r:id="rId22" o:title=""/>
          </v:shape>
        </w:pict>
      </w:r>
      <w:r w:rsidRPr="009B20E0">
        <w:tab/>
      </w:r>
      <w:r>
        <w:t>(8.3)</w:t>
      </w:r>
    </w:p>
    <w:p w14:paraId="001344AD" w14:textId="77777777" w:rsidR="008A53DF" w:rsidRDefault="008A53DF" w:rsidP="008A53DF">
      <w:pPr>
        <w:jc w:val="both"/>
        <w:rPr>
          <w:rFonts w:ascii="Times New Roman" w:hAnsi="Times New Roman"/>
        </w:rPr>
      </w:pPr>
      <w:r>
        <w:rPr>
          <w:rFonts w:ascii="Times New Roman" w:hAnsi="Times New Roman"/>
        </w:rPr>
        <w:t>or equivalently</w:t>
      </w:r>
    </w:p>
    <w:p w14:paraId="7E3E512C" w14:textId="77777777" w:rsidR="008A53DF" w:rsidRPr="009B20E0" w:rsidRDefault="008A53DF" w:rsidP="008A53DF">
      <w:pPr>
        <w:pStyle w:val="Equation"/>
      </w:pPr>
      <w:r w:rsidRPr="009B20E0">
        <w:tab/>
      </w:r>
      <w:r w:rsidR="005A285A">
        <w:rPr>
          <w:position w:val="-14"/>
        </w:rPr>
        <w:pict w14:anchorId="09F96696">
          <v:shape id="_x0000_i1035" type="#_x0000_t75" style="width:186.15pt;height:20.05pt" fillcolor="window">
            <v:imagedata r:id="rId23" o:title=""/>
          </v:shape>
        </w:pict>
      </w:r>
      <w:r w:rsidRPr="009B20E0">
        <w:tab/>
      </w:r>
      <w:r>
        <w:t>(8.4)</w:t>
      </w:r>
    </w:p>
    <w:p w14:paraId="37BD0B42"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5A285A">
        <w:rPr>
          <w:position w:val="-12"/>
        </w:rPr>
        <w:pict w14:anchorId="3FE14509">
          <v:shape id="_x0000_i1036" type="#_x0000_t75" style="width:30.85pt;height:19.05pt" fillcolor="window">
            <v:imagedata r:id="rId24" o:title=""/>
          </v:shape>
        </w:pict>
      </w:r>
      <w:r>
        <w:t xml:space="preserve">) </w:t>
      </w:r>
      <w:r>
        <w:rPr>
          <w:rFonts w:ascii="Times New Roman" w:hAnsi="Times New Roman"/>
        </w:rPr>
        <w:t>is the averaging kernel matrix. Previous versions of the code calculated the gain matrix as:</w:t>
      </w:r>
    </w:p>
    <w:p w14:paraId="6A65B76B" w14:textId="77777777" w:rsidR="008A53DF" w:rsidRDefault="008A53DF" w:rsidP="008A53DF">
      <w:pPr>
        <w:pStyle w:val="Equation"/>
      </w:pPr>
      <w:r>
        <w:tab/>
      </w:r>
      <w:r w:rsidR="005A285A">
        <w:rPr>
          <w:position w:val="-16"/>
        </w:rPr>
        <w:pict w14:anchorId="40223B1E">
          <v:shape id="_x0000_i1037" type="#_x0000_t75" style="width:138.85pt;height:22.65pt" fillcolor="window">
            <v:imagedata r:id="rId25" o:title=""/>
          </v:shape>
        </w:pict>
      </w:r>
      <w:r>
        <w:tab/>
        <w:t>(8.5)</w:t>
      </w:r>
    </w:p>
    <w:p w14:paraId="5B3A78E8" w14:textId="77777777" w:rsidR="008A53DF" w:rsidRDefault="008A53DF" w:rsidP="008A53DF">
      <w:r>
        <w:t xml:space="preserve">which for cases where the length </w:t>
      </w:r>
      <w:r w:rsidRPr="009A74D5">
        <w:rPr>
          <w:i/>
        </w:rPr>
        <w:t>m</w:t>
      </w:r>
      <w:r>
        <w:t xml:space="preserve"> of the measurement vector was large, tended to be extremely slow. However an equivalent formulation of the gain matrix is:</w:t>
      </w:r>
    </w:p>
    <w:p w14:paraId="6D3D51D7" w14:textId="77777777" w:rsidR="008A53DF" w:rsidRDefault="008A53DF" w:rsidP="008A53DF">
      <w:pPr>
        <w:pStyle w:val="Equation"/>
      </w:pPr>
      <w:r>
        <w:lastRenderedPageBreak/>
        <w:tab/>
      </w:r>
      <w:r w:rsidR="005A285A">
        <w:rPr>
          <w:position w:val="-16"/>
        </w:rPr>
        <w:pict w14:anchorId="7C42C75C">
          <v:shape id="_x0000_i1038" type="#_x0000_t75" style="width:148.1pt;height:22.65pt" fillcolor="window">
            <v:imagedata r:id="rId26" o:title=""/>
          </v:shape>
        </w:pict>
      </w:r>
      <w:r>
        <w:tab/>
        <w:t>(8.6)</w:t>
      </w:r>
    </w:p>
    <w:p w14:paraId="6479A515"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5A285A">
        <w:rPr>
          <w:position w:val="-12"/>
        </w:rPr>
        <w:pict w14:anchorId="28E70FFB">
          <v:shape id="_x0000_i1039" type="#_x0000_t75" style="width:19.05pt;height:19.05pt" fillcolor="window">
            <v:imagedata r:id="rId27" o:title=""/>
          </v:shape>
        </w:pict>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29BEF9C3" w14:textId="77777777" w:rsidR="008A53DF" w:rsidRDefault="008A53DF" w:rsidP="008A53DF"/>
    <w:p w14:paraId="1E806D3B"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3FEB3D89" w14:textId="77777777" w:rsidR="008A53DF" w:rsidRDefault="008A53DF" w:rsidP="008A53DF"/>
    <w:p w14:paraId="3EA48716" w14:textId="77777777" w:rsidR="008A53DF"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70063689" w14:textId="77777777" w:rsidR="003612D1" w:rsidRDefault="003612D1" w:rsidP="008A53DF"/>
    <w:p w14:paraId="73A9B1CD" w14:textId="1C9DE27A" w:rsidR="003612D1" w:rsidRDefault="003612D1" w:rsidP="003612D1">
      <w:pPr>
        <w:outlineLvl w:val="0"/>
        <w:rPr>
          <w:rFonts w:ascii="Times New Roman" w:hAnsi="Times New Roman"/>
          <w:b/>
        </w:rPr>
      </w:pPr>
      <w:r w:rsidRPr="003612D1">
        <w:rPr>
          <w:rFonts w:ascii="Times New Roman" w:hAnsi="Times New Roman"/>
          <w:b/>
        </w:rPr>
        <w:t>10. K-table location</w:t>
      </w:r>
    </w:p>
    <w:p w14:paraId="122CA3E8" w14:textId="77777777" w:rsidR="003612D1" w:rsidRDefault="003612D1" w:rsidP="003612D1"/>
    <w:p w14:paraId="5598C755" w14:textId="59B2EDE3" w:rsidR="003612D1" w:rsidRPr="003612D1" w:rsidRDefault="003612D1" w:rsidP="003612D1">
      <w:pPr>
        <w:rPr>
          <w:rFonts w:ascii="Times New Roman" w:hAnsi="Times New Roman"/>
          <w:szCs w:val="24"/>
        </w:rPr>
      </w:pPr>
      <w:r>
        <w:t xml:space="preserve">To facilitate future research, an attempt has been made to co-locate k-tables generated for various projects by the Nemesis modelling community. This k-tables are not currently part of the Nemesis/Radtrans distribution, but for Oxford users, the k-tables may be </w:t>
      </w:r>
      <w:r>
        <w:rPr>
          <w:rFonts w:ascii="Times New Roman" w:hAnsi="Times New Roman"/>
          <w:szCs w:val="24"/>
        </w:rPr>
        <w:t>found in</w:t>
      </w:r>
      <w:r w:rsidRPr="003612D1">
        <w:rPr>
          <w:rFonts w:ascii="Times New Roman" w:hAnsi="Times New Roman"/>
          <w:szCs w:val="24"/>
        </w:rPr>
        <w:t xml:space="preserve">: </w:t>
      </w:r>
      <w:r w:rsidRPr="003612D1">
        <w:rPr>
          <w:rFonts w:ascii="Times New Roman" w:hAnsi="Times New Roman"/>
          <w:szCs w:val="24"/>
          <w:lang w:val="en-US"/>
        </w:rPr>
        <w:t>/home/jupiter/plan2/specdata</w:t>
      </w:r>
      <w:r>
        <w:rPr>
          <w:rFonts w:ascii="Times New Roman" w:hAnsi="Times New Roman"/>
          <w:szCs w:val="24"/>
          <w:lang w:val="en-US"/>
        </w:rPr>
        <w:t>.</w:t>
      </w:r>
    </w:p>
    <w:p w14:paraId="735E8B73" w14:textId="77777777" w:rsidR="003612D1" w:rsidRDefault="003612D1">
      <w:pPr>
        <w:rPr>
          <w:sz w:val="20"/>
        </w:rPr>
      </w:pPr>
    </w:p>
    <w:sectPr w:rsidR="003612D1" w:rsidSect="00DE4CC6">
      <w:headerReference w:type="default" r:id="rId28"/>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10C304D" w14:textId="77777777" w:rsidR="00B5189B" w:rsidRDefault="00B5189B">
      <w:r>
        <w:separator/>
      </w:r>
    </w:p>
  </w:endnote>
  <w:endnote w:type="continuationSeparator" w:id="0">
    <w:p w14:paraId="418B1D74" w14:textId="77777777" w:rsidR="00B5189B" w:rsidRDefault="00B518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New York">
    <w:altName w:val="Times New Roman"/>
    <w:panose1 w:val="000000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pperplate Gothic Light">
    <w:panose1 w:val="020E0507020206020404"/>
    <w:charset w:val="00"/>
    <w:family w:val="auto"/>
    <w:pitch w:val="variable"/>
    <w:sig w:usb0="00000003" w:usb1="00000000" w:usb2="00000000" w:usb3="00000000" w:csb0="00000001" w:csb1="00000000"/>
  </w:font>
  <w:font w:name="Copperplate Gothic Bold">
    <w:panose1 w:val="020E0705020206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5D8089" w14:textId="77777777" w:rsidR="00B5189B" w:rsidRDefault="00B5189B">
    <w:pPr>
      <w:pStyle w:val="Footer"/>
      <w:widowControl w:val="0"/>
      <w:tabs>
        <w:tab w:val="clear" w:pos="4320"/>
        <w:tab w:val="clear" w:pos="8640"/>
        <w:tab w:val="right" w:pos="8280"/>
      </w:tabs>
      <w:rPr>
        <w:rFonts w:ascii="Times New Roman" w:hAnsi="Times New Roman"/>
      </w:rPr>
    </w:pPr>
    <w:r>
      <w:rPr>
        <w:rFonts w:ascii="Times New Roman" w:hAnsi="Times New Roman"/>
      </w:rPr>
      <w:t>TR/1392</w:t>
    </w:r>
    <w:r>
      <w:rPr>
        <w:rFonts w:ascii="Times New Roman" w:hAnsi="Times New Roman"/>
      </w:rPr>
      <w:tab/>
      <w:t>Atmospheric, Oceanic and Planetary Physics, Oxford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35CD7E4" w14:textId="77777777" w:rsidR="00B5189B" w:rsidRDefault="00B5189B">
      <w:r>
        <w:separator/>
      </w:r>
    </w:p>
  </w:footnote>
  <w:footnote w:type="continuationSeparator" w:id="0">
    <w:p w14:paraId="4C78A00B" w14:textId="77777777" w:rsidR="00B5189B" w:rsidRDefault="00B518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C720" w14:textId="77777777" w:rsidR="00B5189B" w:rsidRDefault="00B5189B">
    <w:pPr>
      <w:pStyle w:val="Header"/>
      <w:framePr w:wrap="around" w:vAnchor="text" w:hAnchor="margin" w:xAlign="right" w:y="1"/>
      <w:rPr>
        <w:rStyle w:val="PageNumber"/>
        <w:rFonts w:ascii="Times" w:hAnsi="Times"/>
      </w:rPr>
    </w:pPr>
    <w:r>
      <w:rPr>
        <w:rStyle w:val="PageNumber"/>
      </w:rPr>
      <w:fldChar w:fldCharType="begin"/>
    </w:r>
    <w:r>
      <w:rPr>
        <w:rStyle w:val="PageNumber"/>
      </w:rPr>
      <w:instrText xml:space="preserve">PAGE  </w:instrText>
    </w:r>
    <w:r>
      <w:rPr>
        <w:rStyle w:val="PageNumber"/>
      </w:rPr>
      <w:fldChar w:fldCharType="end"/>
    </w:r>
  </w:p>
  <w:p w14:paraId="406ADE8E" w14:textId="77777777" w:rsidR="00B5189B" w:rsidRDefault="00B5189B">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F5971"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p>
  <w:p w14:paraId="55F70576" w14:textId="77777777" w:rsidR="00B5189B" w:rsidRDefault="00B5189B">
    <w:pPr>
      <w:pStyle w:val="Header"/>
      <w:widowControl w:val="0"/>
      <w:ind w:right="360"/>
    </w:pPr>
    <w:r>
      <w:rPr>
        <w:rFonts w:ascii="Times New Roman" w:hAnsi="Times New Roman"/>
      </w:rPr>
      <w:t>Nemesis</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C83B0C" w14:textId="77777777" w:rsidR="00B5189B" w:rsidRDefault="00B5189B">
    <w:pPr>
      <w:pStyle w:val="Header"/>
      <w:widowControl w:val="0"/>
      <w:ind w:right="360"/>
      <w:rPr>
        <w:rFonts w:ascii="Times New Roman" w:hAnsi="Times New Roman"/>
      </w:rPr>
    </w:pPr>
    <w:r>
      <w:rPr>
        <w:rFonts w:ascii="Times New Roman" w:hAnsi="Times New Roman"/>
      </w:rPr>
      <w:t>COMPOSITE INFRARED SPECTROMETER</w:t>
    </w:r>
    <w:r>
      <w:rPr>
        <w:rFonts w:ascii="Times New Roman" w:hAnsi="Times New Roman"/>
      </w:rPr>
      <w:tab/>
    </w:r>
    <w:r w:rsidRPr="00AB6BC8">
      <w:rPr>
        <w:rStyle w:val="PageNumber"/>
        <w:rFonts w:ascii="Times New Roman" w:hAnsi="Times New Roman"/>
      </w:rPr>
      <w:fldChar w:fldCharType="begin"/>
    </w:r>
    <w:r w:rsidRPr="00AB6BC8">
      <w:rPr>
        <w:rStyle w:val="PageNumber"/>
        <w:rFonts w:ascii="Times New Roman" w:hAnsi="Times New Roman"/>
      </w:rPr>
      <w:instrText xml:space="preserve"> PAGE </w:instrText>
    </w:r>
    <w:r w:rsidRPr="00AB6BC8">
      <w:rPr>
        <w:rStyle w:val="PageNumber"/>
        <w:rFonts w:ascii="Times New Roman" w:hAnsi="Times New Roman"/>
      </w:rPr>
      <w:fldChar w:fldCharType="separate"/>
    </w:r>
    <w:r w:rsidR="005A285A">
      <w:rPr>
        <w:rStyle w:val="PageNumber"/>
        <w:rFonts w:ascii="Times New Roman" w:hAnsi="Times New Roman"/>
        <w:noProof/>
      </w:rPr>
      <w:t>2</w:t>
    </w:r>
    <w:r w:rsidRPr="00AB6BC8">
      <w:rPr>
        <w:rStyle w:val="PageNumber"/>
        <w:rFonts w:ascii="Times New Roman" w:hAnsi="Times New Roman"/>
      </w:rPr>
      <w:fldChar w:fldCharType="end"/>
    </w:r>
  </w:p>
  <w:p w14:paraId="718E19BB" w14:textId="77777777" w:rsidR="00B5189B" w:rsidRDefault="00B5189B">
    <w:pPr>
      <w:pStyle w:val="Header"/>
      <w:widowControl w:val="0"/>
      <w:pBdr>
        <w:bottom w:val="single" w:sz="6" w:space="0" w:color="auto"/>
      </w:pBdr>
    </w:pPr>
    <w:r>
      <w:rPr>
        <w:rFonts w:ascii="Times New Roman" w:hAnsi="Times New Roman"/>
      </w:rPr>
      <w:t>Nemesis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881346"/>
    <w:multiLevelType w:val="multilevel"/>
    <w:tmpl w:val="4036BECE"/>
    <w:lvl w:ilvl="0">
      <w:numFmt w:val="decimal"/>
      <w:lvlText w:val="%1."/>
      <w:lvlJc w:val="left"/>
      <w:pPr>
        <w:tabs>
          <w:tab w:val="num" w:pos="338"/>
        </w:tabs>
        <w:ind w:left="338" w:hanging="360"/>
      </w:pPr>
      <w:rPr>
        <w:rFonts w:hint="default"/>
      </w:rPr>
    </w:lvl>
    <w:lvl w:ilvl="1">
      <w:start w:val="1"/>
      <w:numFmt w:val="lowerLetter"/>
      <w:lvlText w:val="%2."/>
      <w:lvlJc w:val="left"/>
      <w:pPr>
        <w:tabs>
          <w:tab w:val="num" w:pos="1429"/>
        </w:tabs>
        <w:ind w:left="1429" w:hanging="360"/>
      </w:pPr>
    </w:lvl>
    <w:lvl w:ilvl="2">
      <w:start w:val="1"/>
      <w:numFmt w:val="lowerRoman"/>
      <w:lvlText w:val="%3."/>
      <w:lvlJc w:val="right"/>
      <w:pPr>
        <w:tabs>
          <w:tab w:val="num" w:pos="2149"/>
        </w:tabs>
        <w:ind w:left="2149" w:hanging="180"/>
      </w:pPr>
    </w:lvl>
    <w:lvl w:ilvl="3">
      <w:start w:val="1"/>
      <w:numFmt w:val="decimal"/>
      <w:lvlText w:val="%4."/>
      <w:lvlJc w:val="left"/>
      <w:pPr>
        <w:tabs>
          <w:tab w:val="num" w:pos="2869"/>
        </w:tabs>
        <w:ind w:left="2869" w:hanging="360"/>
      </w:pPr>
    </w:lvl>
    <w:lvl w:ilvl="4">
      <w:start w:val="1"/>
      <w:numFmt w:val="lowerLetter"/>
      <w:lvlText w:val="%5."/>
      <w:lvlJc w:val="left"/>
      <w:pPr>
        <w:tabs>
          <w:tab w:val="num" w:pos="3589"/>
        </w:tabs>
        <w:ind w:left="3589" w:hanging="360"/>
      </w:pPr>
    </w:lvl>
    <w:lvl w:ilvl="5">
      <w:start w:val="1"/>
      <w:numFmt w:val="lowerRoman"/>
      <w:lvlText w:val="%6."/>
      <w:lvlJc w:val="right"/>
      <w:pPr>
        <w:tabs>
          <w:tab w:val="num" w:pos="4309"/>
        </w:tabs>
        <w:ind w:left="4309" w:hanging="180"/>
      </w:pPr>
    </w:lvl>
    <w:lvl w:ilvl="6">
      <w:start w:val="1"/>
      <w:numFmt w:val="decimal"/>
      <w:lvlText w:val="%7."/>
      <w:lvlJc w:val="left"/>
      <w:pPr>
        <w:tabs>
          <w:tab w:val="num" w:pos="5029"/>
        </w:tabs>
        <w:ind w:left="5029" w:hanging="360"/>
      </w:pPr>
    </w:lvl>
    <w:lvl w:ilvl="7">
      <w:start w:val="1"/>
      <w:numFmt w:val="lowerLetter"/>
      <w:lvlText w:val="%8."/>
      <w:lvlJc w:val="left"/>
      <w:pPr>
        <w:tabs>
          <w:tab w:val="num" w:pos="5749"/>
        </w:tabs>
        <w:ind w:left="5749" w:hanging="360"/>
      </w:pPr>
    </w:lvl>
    <w:lvl w:ilvl="8">
      <w:start w:val="1"/>
      <w:numFmt w:val="lowerRoman"/>
      <w:lvlText w:val="%9."/>
      <w:lvlJc w:val="right"/>
      <w:pPr>
        <w:tabs>
          <w:tab w:val="num" w:pos="6469"/>
        </w:tabs>
        <w:ind w:left="6469" w:hanging="180"/>
      </w:pPr>
    </w:lvl>
  </w:abstractNum>
  <w:abstractNum w:abstractNumId="11">
    <w:nsid w:val="054A145F"/>
    <w:multiLevelType w:val="hybridMultilevel"/>
    <w:tmpl w:val="5D0880F8"/>
    <w:lvl w:ilvl="0" w:tplc="966AD484">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12">
    <w:nsid w:val="10123E74"/>
    <w:multiLevelType w:val="hybridMultilevel"/>
    <w:tmpl w:val="3F2CD0A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13F968C4"/>
    <w:multiLevelType w:val="hybridMultilevel"/>
    <w:tmpl w:val="0D56213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5">
    <w:nsid w:val="18AF1D60"/>
    <w:multiLevelType w:val="singleLevel"/>
    <w:tmpl w:val="4A782B32"/>
    <w:lvl w:ilvl="0">
      <w:start w:val="1"/>
      <w:numFmt w:val="decimal"/>
      <w:lvlText w:val="%1."/>
      <w:legacy w:legacy="1" w:legacySpace="0" w:legacyIndent="-360"/>
      <w:lvlJc w:val="left"/>
      <w:pPr>
        <w:ind w:left="0" w:firstLine="360"/>
      </w:pPr>
    </w:lvl>
  </w:abstractNum>
  <w:abstractNum w:abstractNumId="16">
    <w:nsid w:val="19964B67"/>
    <w:multiLevelType w:val="hybridMultilevel"/>
    <w:tmpl w:val="431E6BAC"/>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nsid w:val="1C4824C6"/>
    <w:multiLevelType w:val="hybridMultilevel"/>
    <w:tmpl w:val="CC4E7D26"/>
    <w:lvl w:ilvl="0" w:tplc="0809000F">
      <w:start w:val="1"/>
      <w:numFmt w:val="decimal"/>
      <w:lvlText w:val="%1."/>
      <w:lvlJc w:val="left"/>
      <w:pPr>
        <w:tabs>
          <w:tab w:val="num" w:pos="1140"/>
        </w:tabs>
        <w:ind w:left="1140" w:hanging="360"/>
      </w:pPr>
    </w:lvl>
    <w:lvl w:ilvl="1" w:tplc="08090019" w:tentative="1">
      <w:start w:val="1"/>
      <w:numFmt w:val="lowerLetter"/>
      <w:lvlText w:val="%2."/>
      <w:lvlJc w:val="left"/>
      <w:pPr>
        <w:tabs>
          <w:tab w:val="num" w:pos="1860"/>
        </w:tabs>
        <w:ind w:left="1860" w:hanging="360"/>
      </w:pPr>
    </w:lvl>
    <w:lvl w:ilvl="2" w:tplc="0809001B" w:tentative="1">
      <w:start w:val="1"/>
      <w:numFmt w:val="lowerRoman"/>
      <w:lvlText w:val="%3."/>
      <w:lvlJc w:val="right"/>
      <w:pPr>
        <w:tabs>
          <w:tab w:val="num" w:pos="2580"/>
        </w:tabs>
        <w:ind w:left="2580" w:hanging="180"/>
      </w:pPr>
    </w:lvl>
    <w:lvl w:ilvl="3" w:tplc="0809000F" w:tentative="1">
      <w:start w:val="1"/>
      <w:numFmt w:val="decimal"/>
      <w:lvlText w:val="%4."/>
      <w:lvlJc w:val="left"/>
      <w:pPr>
        <w:tabs>
          <w:tab w:val="num" w:pos="3300"/>
        </w:tabs>
        <w:ind w:left="3300" w:hanging="360"/>
      </w:pPr>
    </w:lvl>
    <w:lvl w:ilvl="4" w:tplc="08090019" w:tentative="1">
      <w:start w:val="1"/>
      <w:numFmt w:val="lowerLetter"/>
      <w:lvlText w:val="%5."/>
      <w:lvlJc w:val="left"/>
      <w:pPr>
        <w:tabs>
          <w:tab w:val="num" w:pos="4020"/>
        </w:tabs>
        <w:ind w:left="4020" w:hanging="360"/>
      </w:pPr>
    </w:lvl>
    <w:lvl w:ilvl="5" w:tplc="0809001B" w:tentative="1">
      <w:start w:val="1"/>
      <w:numFmt w:val="lowerRoman"/>
      <w:lvlText w:val="%6."/>
      <w:lvlJc w:val="right"/>
      <w:pPr>
        <w:tabs>
          <w:tab w:val="num" w:pos="4740"/>
        </w:tabs>
        <w:ind w:left="4740" w:hanging="180"/>
      </w:pPr>
    </w:lvl>
    <w:lvl w:ilvl="6" w:tplc="0809000F" w:tentative="1">
      <w:start w:val="1"/>
      <w:numFmt w:val="decimal"/>
      <w:lvlText w:val="%7."/>
      <w:lvlJc w:val="left"/>
      <w:pPr>
        <w:tabs>
          <w:tab w:val="num" w:pos="5460"/>
        </w:tabs>
        <w:ind w:left="5460" w:hanging="360"/>
      </w:pPr>
    </w:lvl>
    <w:lvl w:ilvl="7" w:tplc="08090019" w:tentative="1">
      <w:start w:val="1"/>
      <w:numFmt w:val="lowerLetter"/>
      <w:lvlText w:val="%8."/>
      <w:lvlJc w:val="left"/>
      <w:pPr>
        <w:tabs>
          <w:tab w:val="num" w:pos="6180"/>
        </w:tabs>
        <w:ind w:left="6180" w:hanging="360"/>
      </w:pPr>
    </w:lvl>
    <w:lvl w:ilvl="8" w:tplc="0809001B" w:tentative="1">
      <w:start w:val="1"/>
      <w:numFmt w:val="lowerRoman"/>
      <w:lvlText w:val="%9."/>
      <w:lvlJc w:val="right"/>
      <w:pPr>
        <w:tabs>
          <w:tab w:val="num" w:pos="6900"/>
        </w:tabs>
        <w:ind w:left="6900" w:hanging="180"/>
      </w:pPr>
    </w:lvl>
  </w:abstractNum>
  <w:abstractNum w:abstractNumId="18">
    <w:nsid w:val="1D1E4DB6"/>
    <w:multiLevelType w:val="hybridMultilevel"/>
    <w:tmpl w:val="108E79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2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nsid w:val="28E348B1"/>
    <w:multiLevelType w:val="hybridMultilevel"/>
    <w:tmpl w:val="EAEC1280"/>
    <w:lvl w:ilvl="0" w:tplc="0809000F">
      <w:start w:val="1"/>
      <w:numFmt w:val="decimal"/>
      <w:lvlText w:val="%1."/>
      <w:lvlJc w:val="left"/>
      <w:pPr>
        <w:tabs>
          <w:tab w:val="num" w:pos="780"/>
        </w:tabs>
        <w:ind w:left="780" w:hanging="360"/>
      </w:pPr>
    </w:lvl>
    <w:lvl w:ilvl="1" w:tplc="08090019" w:tentative="1">
      <w:start w:val="1"/>
      <w:numFmt w:val="lowerLetter"/>
      <w:lvlText w:val="%2."/>
      <w:lvlJc w:val="left"/>
      <w:pPr>
        <w:tabs>
          <w:tab w:val="num" w:pos="1500"/>
        </w:tabs>
        <w:ind w:left="1500" w:hanging="360"/>
      </w:pPr>
    </w:lvl>
    <w:lvl w:ilvl="2" w:tplc="0809001B" w:tentative="1">
      <w:start w:val="1"/>
      <w:numFmt w:val="lowerRoman"/>
      <w:lvlText w:val="%3."/>
      <w:lvlJc w:val="right"/>
      <w:pPr>
        <w:tabs>
          <w:tab w:val="num" w:pos="2220"/>
        </w:tabs>
        <w:ind w:left="2220" w:hanging="180"/>
      </w:pPr>
    </w:lvl>
    <w:lvl w:ilvl="3" w:tplc="0809000F" w:tentative="1">
      <w:start w:val="1"/>
      <w:numFmt w:val="decimal"/>
      <w:lvlText w:val="%4."/>
      <w:lvlJc w:val="left"/>
      <w:pPr>
        <w:tabs>
          <w:tab w:val="num" w:pos="2940"/>
        </w:tabs>
        <w:ind w:left="2940" w:hanging="360"/>
      </w:pPr>
    </w:lvl>
    <w:lvl w:ilvl="4" w:tplc="08090019" w:tentative="1">
      <w:start w:val="1"/>
      <w:numFmt w:val="lowerLetter"/>
      <w:lvlText w:val="%5."/>
      <w:lvlJc w:val="left"/>
      <w:pPr>
        <w:tabs>
          <w:tab w:val="num" w:pos="3660"/>
        </w:tabs>
        <w:ind w:left="3660" w:hanging="360"/>
      </w:pPr>
    </w:lvl>
    <w:lvl w:ilvl="5" w:tplc="0809001B" w:tentative="1">
      <w:start w:val="1"/>
      <w:numFmt w:val="lowerRoman"/>
      <w:lvlText w:val="%6."/>
      <w:lvlJc w:val="right"/>
      <w:pPr>
        <w:tabs>
          <w:tab w:val="num" w:pos="4380"/>
        </w:tabs>
        <w:ind w:left="4380" w:hanging="180"/>
      </w:pPr>
    </w:lvl>
    <w:lvl w:ilvl="6" w:tplc="0809000F" w:tentative="1">
      <w:start w:val="1"/>
      <w:numFmt w:val="decimal"/>
      <w:lvlText w:val="%7."/>
      <w:lvlJc w:val="left"/>
      <w:pPr>
        <w:tabs>
          <w:tab w:val="num" w:pos="5100"/>
        </w:tabs>
        <w:ind w:left="5100" w:hanging="360"/>
      </w:pPr>
    </w:lvl>
    <w:lvl w:ilvl="7" w:tplc="08090019" w:tentative="1">
      <w:start w:val="1"/>
      <w:numFmt w:val="lowerLetter"/>
      <w:lvlText w:val="%8."/>
      <w:lvlJc w:val="left"/>
      <w:pPr>
        <w:tabs>
          <w:tab w:val="num" w:pos="5820"/>
        </w:tabs>
        <w:ind w:left="5820" w:hanging="360"/>
      </w:pPr>
    </w:lvl>
    <w:lvl w:ilvl="8" w:tplc="0809001B" w:tentative="1">
      <w:start w:val="1"/>
      <w:numFmt w:val="lowerRoman"/>
      <w:lvlText w:val="%9."/>
      <w:lvlJc w:val="right"/>
      <w:pPr>
        <w:tabs>
          <w:tab w:val="num" w:pos="6540"/>
        </w:tabs>
        <w:ind w:left="6540" w:hanging="180"/>
      </w:pPr>
    </w:lvl>
  </w:abstractNum>
  <w:abstractNum w:abstractNumId="22">
    <w:nsid w:val="297C244C"/>
    <w:multiLevelType w:val="hybridMultilevel"/>
    <w:tmpl w:val="7D18A532"/>
    <w:lvl w:ilvl="0" w:tplc="329633E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23">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4">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384515"/>
    <w:multiLevelType w:val="hybridMultilevel"/>
    <w:tmpl w:val="0B5E68A0"/>
    <w:lvl w:ilvl="0" w:tplc="08090001">
      <w:start w:val="1"/>
      <w:numFmt w:val="bullet"/>
      <w:lvlText w:val=""/>
      <w:lvlJc w:val="left"/>
      <w:pPr>
        <w:tabs>
          <w:tab w:val="num" w:pos="1140"/>
        </w:tabs>
        <w:ind w:left="1140" w:hanging="360"/>
      </w:pPr>
      <w:rPr>
        <w:rFonts w:ascii="Symbol" w:hAnsi="Symbol" w:hint="default"/>
      </w:rPr>
    </w:lvl>
    <w:lvl w:ilvl="1" w:tplc="08090003" w:tentative="1">
      <w:start w:val="1"/>
      <w:numFmt w:val="bullet"/>
      <w:lvlText w:val="o"/>
      <w:lvlJc w:val="left"/>
      <w:pPr>
        <w:tabs>
          <w:tab w:val="num" w:pos="1860"/>
        </w:tabs>
        <w:ind w:left="1860" w:hanging="360"/>
      </w:pPr>
      <w:rPr>
        <w:rFonts w:ascii="Courier New" w:hAnsi="Courier New" w:cs="Wingdings" w:hint="default"/>
      </w:rPr>
    </w:lvl>
    <w:lvl w:ilvl="2" w:tplc="08090005" w:tentative="1">
      <w:start w:val="1"/>
      <w:numFmt w:val="bullet"/>
      <w:lvlText w:val=""/>
      <w:lvlJc w:val="left"/>
      <w:pPr>
        <w:tabs>
          <w:tab w:val="num" w:pos="2580"/>
        </w:tabs>
        <w:ind w:left="2580" w:hanging="360"/>
      </w:pPr>
      <w:rPr>
        <w:rFonts w:ascii="Wingdings" w:hAnsi="Wingdings" w:hint="default"/>
      </w:rPr>
    </w:lvl>
    <w:lvl w:ilvl="3" w:tplc="08090001" w:tentative="1">
      <w:start w:val="1"/>
      <w:numFmt w:val="bullet"/>
      <w:lvlText w:val=""/>
      <w:lvlJc w:val="left"/>
      <w:pPr>
        <w:tabs>
          <w:tab w:val="num" w:pos="3300"/>
        </w:tabs>
        <w:ind w:left="3300" w:hanging="360"/>
      </w:pPr>
      <w:rPr>
        <w:rFonts w:ascii="Symbol" w:hAnsi="Symbol" w:hint="default"/>
      </w:rPr>
    </w:lvl>
    <w:lvl w:ilvl="4" w:tplc="08090003" w:tentative="1">
      <w:start w:val="1"/>
      <w:numFmt w:val="bullet"/>
      <w:lvlText w:val="o"/>
      <w:lvlJc w:val="left"/>
      <w:pPr>
        <w:tabs>
          <w:tab w:val="num" w:pos="4020"/>
        </w:tabs>
        <w:ind w:left="4020" w:hanging="360"/>
      </w:pPr>
      <w:rPr>
        <w:rFonts w:ascii="Courier New" w:hAnsi="Courier New" w:cs="Wingdings" w:hint="default"/>
      </w:rPr>
    </w:lvl>
    <w:lvl w:ilvl="5" w:tplc="08090005" w:tentative="1">
      <w:start w:val="1"/>
      <w:numFmt w:val="bullet"/>
      <w:lvlText w:val=""/>
      <w:lvlJc w:val="left"/>
      <w:pPr>
        <w:tabs>
          <w:tab w:val="num" w:pos="4740"/>
        </w:tabs>
        <w:ind w:left="4740" w:hanging="360"/>
      </w:pPr>
      <w:rPr>
        <w:rFonts w:ascii="Wingdings" w:hAnsi="Wingdings" w:hint="default"/>
      </w:rPr>
    </w:lvl>
    <w:lvl w:ilvl="6" w:tplc="08090001" w:tentative="1">
      <w:start w:val="1"/>
      <w:numFmt w:val="bullet"/>
      <w:lvlText w:val=""/>
      <w:lvlJc w:val="left"/>
      <w:pPr>
        <w:tabs>
          <w:tab w:val="num" w:pos="5460"/>
        </w:tabs>
        <w:ind w:left="5460" w:hanging="360"/>
      </w:pPr>
      <w:rPr>
        <w:rFonts w:ascii="Symbol" w:hAnsi="Symbol" w:hint="default"/>
      </w:rPr>
    </w:lvl>
    <w:lvl w:ilvl="7" w:tplc="08090003" w:tentative="1">
      <w:start w:val="1"/>
      <w:numFmt w:val="bullet"/>
      <w:lvlText w:val="o"/>
      <w:lvlJc w:val="left"/>
      <w:pPr>
        <w:tabs>
          <w:tab w:val="num" w:pos="6180"/>
        </w:tabs>
        <w:ind w:left="6180" w:hanging="360"/>
      </w:pPr>
      <w:rPr>
        <w:rFonts w:ascii="Courier New" w:hAnsi="Courier New" w:cs="Wingdings" w:hint="default"/>
      </w:rPr>
    </w:lvl>
    <w:lvl w:ilvl="8" w:tplc="08090005" w:tentative="1">
      <w:start w:val="1"/>
      <w:numFmt w:val="bullet"/>
      <w:lvlText w:val=""/>
      <w:lvlJc w:val="left"/>
      <w:pPr>
        <w:tabs>
          <w:tab w:val="num" w:pos="6900"/>
        </w:tabs>
        <w:ind w:left="6900" w:hanging="360"/>
      </w:pPr>
      <w:rPr>
        <w:rFonts w:ascii="Wingdings" w:hAnsi="Wingdings" w:hint="default"/>
      </w:rPr>
    </w:lvl>
  </w:abstractNum>
  <w:abstractNum w:abstractNumId="26">
    <w:nsid w:val="368A11E2"/>
    <w:multiLevelType w:val="singleLevel"/>
    <w:tmpl w:val="0C09000F"/>
    <w:lvl w:ilvl="0">
      <w:start w:val="1"/>
      <w:numFmt w:val="decimal"/>
      <w:lvlText w:val="%1."/>
      <w:lvlJc w:val="left"/>
      <w:pPr>
        <w:tabs>
          <w:tab w:val="num" w:pos="360"/>
        </w:tabs>
        <w:ind w:left="360" w:hanging="360"/>
      </w:pPr>
    </w:lvl>
  </w:abstractNum>
  <w:abstractNum w:abstractNumId="27">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8">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B6729CC"/>
    <w:multiLevelType w:val="hybridMultilevel"/>
    <w:tmpl w:val="4ADA1838"/>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1">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32">
    <w:nsid w:val="4CE5234E"/>
    <w:multiLevelType w:val="hybridMultilevel"/>
    <w:tmpl w:val="436E5FF6"/>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Wingding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33">
    <w:nsid w:val="6628566E"/>
    <w:multiLevelType w:val="hybridMultilevel"/>
    <w:tmpl w:val="5E94B2C6"/>
    <w:lvl w:ilvl="0" w:tplc="2E20E276">
      <w:numFmt w:val="decimal"/>
      <w:lvlText w:val="%1."/>
      <w:lvlJc w:val="left"/>
      <w:pPr>
        <w:tabs>
          <w:tab w:val="num" w:pos="349"/>
        </w:tabs>
        <w:ind w:left="349" w:hanging="360"/>
      </w:pPr>
      <w:rPr>
        <w:rFonts w:hint="default"/>
      </w:rPr>
    </w:lvl>
    <w:lvl w:ilvl="1" w:tplc="08090019" w:tentative="1">
      <w:start w:val="1"/>
      <w:numFmt w:val="lowerLetter"/>
      <w:lvlText w:val="%2."/>
      <w:lvlJc w:val="left"/>
      <w:pPr>
        <w:tabs>
          <w:tab w:val="num" w:pos="1069"/>
        </w:tabs>
        <w:ind w:left="1069" w:hanging="360"/>
      </w:pPr>
    </w:lvl>
    <w:lvl w:ilvl="2" w:tplc="0809001B" w:tentative="1">
      <w:start w:val="1"/>
      <w:numFmt w:val="lowerRoman"/>
      <w:lvlText w:val="%3."/>
      <w:lvlJc w:val="right"/>
      <w:pPr>
        <w:tabs>
          <w:tab w:val="num" w:pos="1789"/>
        </w:tabs>
        <w:ind w:left="1789" w:hanging="180"/>
      </w:pPr>
    </w:lvl>
    <w:lvl w:ilvl="3" w:tplc="0809000F" w:tentative="1">
      <w:start w:val="1"/>
      <w:numFmt w:val="decimal"/>
      <w:lvlText w:val="%4."/>
      <w:lvlJc w:val="left"/>
      <w:pPr>
        <w:tabs>
          <w:tab w:val="num" w:pos="2509"/>
        </w:tabs>
        <w:ind w:left="2509" w:hanging="360"/>
      </w:pPr>
    </w:lvl>
    <w:lvl w:ilvl="4" w:tplc="08090019" w:tentative="1">
      <w:start w:val="1"/>
      <w:numFmt w:val="lowerLetter"/>
      <w:lvlText w:val="%5."/>
      <w:lvlJc w:val="left"/>
      <w:pPr>
        <w:tabs>
          <w:tab w:val="num" w:pos="3229"/>
        </w:tabs>
        <w:ind w:left="3229" w:hanging="360"/>
      </w:pPr>
    </w:lvl>
    <w:lvl w:ilvl="5" w:tplc="0809001B" w:tentative="1">
      <w:start w:val="1"/>
      <w:numFmt w:val="lowerRoman"/>
      <w:lvlText w:val="%6."/>
      <w:lvlJc w:val="right"/>
      <w:pPr>
        <w:tabs>
          <w:tab w:val="num" w:pos="3949"/>
        </w:tabs>
        <w:ind w:left="3949" w:hanging="180"/>
      </w:pPr>
    </w:lvl>
    <w:lvl w:ilvl="6" w:tplc="0809000F" w:tentative="1">
      <w:start w:val="1"/>
      <w:numFmt w:val="decimal"/>
      <w:lvlText w:val="%7."/>
      <w:lvlJc w:val="left"/>
      <w:pPr>
        <w:tabs>
          <w:tab w:val="num" w:pos="4669"/>
        </w:tabs>
        <w:ind w:left="4669" w:hanging="360"/>
      </w:pPr>
    </w:lvl>
    <w:lvl w:ilvl="7" w:tplc="08090019" w:tentative="1">
      <w:start w:val="1"/>
      <w:numFmt w:val="lowerLetter"/>
      <w:lvlText w:val="%8."/>
      <w:lvlJc w:val="left"/>
      <w:pPr>
        <w:tabs>
          <w:tab w:val="num" w:pos="5389"/>
        </w:tabs>
        <w:ind w:left="5389" w:hanging="360"/>
      </w:pPr>
    </w:lvl>
    <w:lvl w:ilvl="8" w:tplc="0809001B" w:tentative="1">
      <w:start w:val="1"/>
      <w:numFmt w:val="lowerRoman"/>
      <w:lvlText w:val="%9."/>
      <w:lvlJc w:val="right"/>
      <w:pPr>
        <w:tabs>
          <w:tab w:val="num" w:pos="6109"/>
        </w:tabs>
        <w:ind w:left="6109" w:hanging="180"/>
      </w:pPr>
    </w:lvl>
  </w:abstractNum>
  <w:abstractNum w:abstractNumId="34">
    <w:nsid w:val="69541612"/>
    <w:multiLevelType w:val="hybridMultilevel"/>
    <w:tmpl w:val="41805D54"/>
    <w:lvl w:ilvl="0" w:tplc="0809000F">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5">
    <w:nsid w:val="72B435A1"/>
    <w:multiLevelType w:val="hybridMultilevel"/>
    <w:tmpl w:val="543E4CF4"/>
    <w:lvl w:ilvl="0" w:tplc="F75E7EDA">
      <w:start w:val="5"/>
      <w:numFmt w:val="decimal"/>
      <w:lvlText w:val="%1"/>
      <w:lvlJc w:val="left"/>
      <w:pPr>
        <w:tabs>
          <w:tab w:val="num" w:pos="644"/>
        </w:tabs>
        <w:ind w:left="644" w:hanging="360"/>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36">
    <w:nsid w:val="79754197"/>
    <w:multiLevelType w:val="hybridMultilevel"/>
    <w:tmpl w:val="60B8D8B4"/>
    <w:lvl w:ilvl="0" w:tplc="08090001">
      <w:start w:val="1"/>
      <w:numFmt w:val="bullet"/>
      <w:lvlText w:val=""/>
      <w:lvlJc w:val="left"/>
      <w:pPr>
        <w:tabs>
          <w:tab w:val="num" w:pos="1080"/>
        </w:tabs>
        <w:ind w:left="1080" w:hanging="360"/>
      </w:pPr>
      <w:rPr>
        <w:rFonts w:ascii="Symbol" w:hAnsi="Symbol" w:hint="default"/>
      </w:rPr>
    </w:lvl>
    <w:lvl w:ilvl="1" w:tplc="0809000F">
      <w:start w:val="1"/>
      <w:numFmt w:val="decimal"/>
      <w:lvlText w:val="%2."/>
      <w:lvlJc w:val="left"/>
      <w:pPr>
        <w:tabs>
          <w:tab w:val="num" w:pos="1800"/>
        </w:tabs>
        <w:ind w:left="1800" w:hanging="360"/>
      </w:pPr>
      <w:rPr>
        <w:rFonts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Wingdings"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Wingdings" w:hint="default"/>
      </w:rPr>
    </w:lvl>
    <w:lvl w:ilvl="8" w:tplc="08090005" w:tentative="1">
      <w:start w:val="1"/>
      <w:numFmt w:val="bullet"/>
      <w:lvlText w:val=""/>
      <w:lvlJc w:val="left"/>
      <w:pPr>
        <w:tabs>
          <w:tab w:val="num" w:pos="6840"/>
        </w:tabs>
        <w:ind w:left="6840" w:hanging="360"/>
      </w:pPr>
      <w:rPr>
        <w:rFonts w:ascii="Wingdings" w:hAnsi="Wingdings" w:hint="default"/>
      </w:rPr>
    </w:lvl>
  </w:abstractNum>
  <w:num w:numId="1">
    <w:abstractNumId w:val="15"/>
  </w:num>
  <w:num w:numId="2">
    <w:abstractNumId w:val="15"/>
    <w:lvlOverride w:ilvl="0">
      <w:lvl w:ilvl="0">
        <w:start w:val="1"/>
        <w:numFmt w:val="decimal"/>
        <w:lvlText w:val="%1."/>
        <w:legacy w:legacy="1" w:legacySpace="0" w:legacyIndent="-360"/>
        <w:lvlJc w:val="left"/>
        <w:pPr>
          <w:ind w:left="0" w:firstLine="360"/>
        </w:pPr>
      </w:lvl>
    </w:lvlOverride>
  </w:num>
  <w:num w:numId="3">
    <w:abstractNumId w:val="15"/>
    <w:lvlOverride w:ilvl="0">
      <w:lvl w:ilvl="0">
        <w:start w:val="1"/>
        <w:numFmt w:val="decimal"/>
        <w:lvlText w:val="%1."/>
        <w:legacy w:legacy="1" w:legacySpace="0" w:legacyIndent="-360"/>
        <w:lvlJc w:val="left"/>
        <w:pPr>
          <w:ind w:left="0" w:firstLine="360"/>
        </w:pPr>
      </w:lvl>
    </w:lvlOverride>
  </w:num>
  <w:num w:numId="4">
    <w:abstractNumId w:val="15"/>
    <w:lvlOverride w:ilvl="0">
      <w:lvl w:ilvl="0">
        <w:start w:val="1"/>
        <w:numFmt w:val="decimal"/>
        <w:lvlText w:val="%1."/>
        <w:legacy w:legacy="1" w:legacySpace="0" w:legacyIndent="-360"/>
        <w:lvlJc w:val="left"/>
        <w:pPr>
          <w:ind w:left="0" w:firstLine="360"/>
        </w:pPr>
      </w:lvl>
    </w:lvlOverride>
  </w:num>
  <w:num w:numId="5">
    <w:abstractNumId w:val="15"/>
    <w:lvlOverride w:ilvl="0">
      <w:lvl w:ilvl="0">
        <w:start w:val="1"/>
        <w:numFmt w:val="decimal"/>
        <w:lvlText w:val="%1."/>
        <w:legacy w:legacy="1" w:legacySpace="0" w:legacyIndent="-360"/>
        <w:lvlJc w:val="left"/>
        <w:pPr>
          <w:ind w:left="0" w:firstLine="360"/>
        </w:pPr>
      </w:lvl>
    </w:lvlOverride>
  </w:num>
  <w:num w:numId="6">
    <w:abstractNumId w:val="15"/>
    <w:lvlOverride w:ilvl="0">
      <w:lvl w:ilvl="0">
        <w:start w:val="1"/>
        <w:numFmt w:val="decimal"/>
        <w:lvlText w:val="%1."/>
        <w:legacy w:legacy="1" w:legacySpace="0" w:legacyIndent="-360"/>
        <w:lvlJc w:val="left"/>
        <w:pPr>
          <w:ind w:left="0" w:firstLine="360"/>
        </w:pPr>
      </w:lvl>
    </w:lvlOverride>
  </w:num>
  <w:num w:numId="7">
    <w:abstractNumId w:val="15"/>
    <w:lvlOverride w:ilvl="0">
      <w:lvl w:ilvl="0">
        <w:start w:val="1"/>
        <w:numFmt w:val="decimal"/>
        <w:lvlText w:val="%1."/>
        <w:legacy w:legacy="1" w:legacySpace="0" w:legacyIndent="-360"/>
        <w:lvlJc w:val="left"/>
        <w:pPr>
          <w:ind w:left="0" w:firstLine="360"/>
        </w:pPr>
      </w:lvl>
    </w:lvlOverride>
  </w:num>
  <w:num w:numId="8">
    <w:abstractNumId w:val="15"/>
    <w:lvlOverride w:ilvl="0">
      <w:lvl w:ilvl="0">
        <w:start w:val="1"/>
        <w:numFmt w:val="decimal"/>
        <w:lvlText w:val="%1."/>
        <w:legacy w:legacy="1" w:legacySpace="0" w:legacyIndent="-360"/>
        <w:lvlJc w:val="left"/>
        <w:pPr>
          <w:ind w:left="0" w:firstLine="360"/>
        </w:pPr>
      </w:lvl>
    </w:lvlOverride>
  </w:num>
  <w:num w:numId="9">
    <w:abstractNumId w:val="2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6"/>
  </w:num>
  <w:num w:numId="21">
    <w:abstractNumId w:val="32"/>
  </w:num>
  <w:num w:numId="22">
    <w:abstractNumId w:val="25"/>
  </w:num>
  <w:num w:numId="23">
    <w:abstractNumId w:val="36"/>
  </w:num>
  <w:num w:numId="24">
    <w:abstractNumId w:val="29"/>
  </w:num>
  <w:num w:numId="25">
    <w:abstractNumId w:val="17"/>
  </w:num>
  <w:num w:numId="26">
    <w:abstractNumId w:val="19"/>
  </w:num>
  <w:num w:numId="27">
    <w:abstractNumId w:val="27"/>
  </w:num>
  <w:num w:numId="28">
    <w:abstractNumId w:val="14"/>
  </w:num>
  <w:num w:numId="29">
    <w:abstractNumId w:val="34"/>
  </w:num>
  <w:num w:numId="30">
    <w:abstractNumId w:val="33"/>
  </w:num>
  <w:num w:numId="31">
    <w:abstractNumId w:val="11"/>
  </w:num>
  <w:num w:numId="32">
    <w:abstractNumId w:val="22"/>
  </w:num>
  <w:num w:numId="33">
    <w:abstractNumId w:val="31"/>
  </w:num>
  <w:num w:numId="34">
    <w:abstractNumId w:val="10"/>
  </w:num>
  <w:num w:numId="35">
    <w:abstractNumId w:val="23"/>
  </w:num>
  <w:num w:numId="36">
    <w:abstractNumId w:val="21"/>
  </w:num>
  <w:num w:numId="37">
    <w:abstractNumId w:val="13"/>
  </w:num>
  <w:num w:numId="38">
    <w:abstractNumId w:val="12"/>
  </w:num>
  <w:num w:numId="39">
    <w:abstractNumId w:val="18"/>
  </w:num>
  <w:num w:numId="40">
    <w:abstractNumId w:val="30"/>
  </w:num>
  <w:num w:numId="41">
    <w:abstractNumId w:val="20"/>
  </w:num>
  <w:num w:numId="42">
    <w:abstractNumId w:val="35"/>
  </w:num>
  <w:num w:numId="43">
    <w:abstractNumId w:val="28"/>
  </w:num>
  <w:num w:numId="4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
  <w:rsids>
    <w:rsidRoot w:val="003F0BE3"/>
    <w:rsid w:val="00026DB4"/>
    <w:rsid w:val="000507B4"/>
    <w:rsid w:val="000601FE"/>
    <w:rsid w:val="0006449B"/>
    <w:rsid w:val="000737F8"/>
    <w:rsid w:val="0011333C"/>
    <w:rsid w:val="001421CD"/>
    <w:rsid w:val="00187063"/>
    <w:rsid w:val="001C6676"/>
    <w:rsid w:val="001D1173"/>
    <w:rsid w:val="003612D1"/>
    <w:rsid w:val="003868AB"/>
    <w:rsid w:val="003A1BC3"/>
    <w:rsid w:val="003F0BE3"/>
    <w:rsid w:val="004827FE"/>
    <w:rsid w:val="004A3613"/>
    <w:rsid w:val="004F258B"/>
    <w:rsid w:val="004F32DF"/>
    <w:rsid w:val="004F4B8B"/>
    <w:rsid w:val="0057635B"/>
    <w:rsid w:val="005963B2"/>
    <w:rsid w:val="005A0F7D"/>
    <w:rsid w:val="005A285A"/>
    <w:rsid w:val="005B0CFB"/>
    <w:rsid w:val="005F148B"/>
    <w:rsid w:val="00670C49"/>
    <w:rsid w:val="006E6501"/>
    <w:rsid w:val="00706E2D"/>
    <w:rsid w:val="007444FF"/>
    <w:rsid w:val="00750771"/>
    <w:rsid w:val="007C3D14"/>
    <w:rsid w:val="007C69A9"/>
    <w:rsid w:val="0088284D"/>
    <w:rsid w:val="008A53DF"/>
    <w:rsid w:val="009102D5"/>
    <w:rsid w:val="009653AA"/>
    <w:rsid w:val="009A23ED"/>
    <w:rsid w:val="00A625F9"/>
    <w:rsid w:val="00A640D5"/>
    <w:rsid w:val="00A67F12"/>
    <w:rsid w:val="00AC4F8F"/>
    <w:rsid w:val="00B4295E"/>
    <w:rsid w:val="00B5189B"/>
    <w:rsid w:val="00B748AB"/>
    <w:rsid w:val="00B805D2"/>
    <w:rsid w:val="00BF2499"/>
    <w:rsid w:val="00C07418"/>
    <w:rsid w:val="00C255F3"/>
    <w:rsid w:val="00C55D32"/>
    <w:rsid w:val="00D8720F"/>
    <w:rsid w:val="00DA2E1E"/>
    <w:rsid w:val="00DB6261"/>
    <w:rsid w:val="00DE4CC6"/>
    <w:rsid w:val="00E06FE5"/>
    <w:rsid w:val="00E070BD"/>
    <w:rsid w:val="00E33C07"/>
    <w:rsid w:val="00EC0A48"/>
    <w:rsid w:val="00F60413"/>
    <w:rsid w:val="00F76D56"/>
    <w:rsid w:val="00FA7169"/>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3">
      <o:colormenu v:ext="edit" fillcolor="none" strokecolor="none"/>
    </o:shapedefaults>
    <o:shapelayout v:ext="edit">
      <o:idmap v:ext="edit" data="1"/>
    </o:shapelayout>
  </w:shapeDefaults>
  <w:decimalSymbol w:val="."/>
  <w:listSeparator w:val=","/>
  <w14:docId w14:val="2B23C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0"/>
      </w:numPr>
    </w:pPr>
  </w:style>
  <w:style w:type="paragraph" w:styleId="ListBullet2">
    <w:name w:val="List Bullet 2"/>
    <w:basedOn w:val="Normal"/>
    <w:autoRedefine/>
    <w:rsid w:val="00DE4CC6"/>
    <w:pPr>
      <w:numPr>
        <w:numId w:val="11"/>
      </w:numPr>
    </w:pPr>
  </w:style>
  <w:style w:type="paragraph" w:styleId="ListBullet3">
    <w:name w:val="List Bullet 3"/>
    <w:basedOn w:val="Normal"/>
    <w:autoRedefine/>
    <w:rsid w:val="00DE4CC6"/>
    <w:pPr>
      <w:numPr>
        <w:numId w:val="12"/>
      </w:numPr>
    </w:pPr>
  </w:style>
  <w:style w:type="paragraph" w:styleId="ListBullet4">
    <w:name w:val="List Bullet 4"/>
    <w:basedOn w:val="Normal"/>
    <w:autoRedefine/>
    <w:rsid w:val="00DE4CC6"/>
    <w:pPr>
      <w:numPr>
        <w:numId w:val="13"/>
      </w:numPr>
    </w:pPr>
  </w:style>
  <w:style w:type="paragraph" w:styleId="ListBullet5">
    <w:name w:val="List Bullet 5"/>
    <w:basedOn w:val="Normal"/>
    <w:autoRedefine/>
    <w:rsid w:val="00DE4CC6"/>
    <w:pPr>
      <w:numPr>
        <w:numId w:val="14"/>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15"/>
      </w:numPr>
    </w:pPr>
  </w:style>
  <w:style w:type="paragraph" w:styleId="ListNumber2">
    <w:name w:val="List Number 2"/>
    <w:basedOn w:val="Normal"/>
    <w:rsid w:val="00DE4CC6"/>
    <w:pPr>
      <w:numPr>
        <w:numId w:val="16"/>
      </w:numPr>
    </w:pPr>
  </w:style>
  <w:style w:type="paragraph" w:styleId="ListNumber3">
    <w:name w:val="List Number 3"/>
    <w:basedOn w:val="Normal"/>
    <w:rsid w:val="00DE4CC6"/>
    <w:pPr>
      <w:numPr>
        <w:numId w:val="17"/>
      </w:numPr>
    </w:pPr>
  </w:style>
  <w:style w:type="paragraph" w:styleId="ListNumber4">
    <w:name w:val="List Number 4"/>
    <w:basedOn w:val="Normal"/>
    <w:rsid w:val="00DE4CC6"/>
    <w:pPr>
      <w:numPr>
        <w:numId w:val="18"/>
      </w:numPr>
    </w:pPr>
  </w:style>
  <w:style w:type="paragraph" w:styleId="ListNumber5">
    <w:name w:val="List Number 5"/>
    <w:basedOn w:val="Normal"/>
    <w:rsid w:val="00DE4CC6"/>
    <w:pPr>
      <w:numPr>
        <w:numId w:val="19"/>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semiHidden/>
    <w:rsid w:val="00DE4CC6"/>
  </w:style>
  <w:style w:type="paragraph" w:styleId="TOC2">
    <w:name w:val="toc 2"/>
    <w:basedOn w:val="Normal"/>
    <w:next w:val="Normal"/>
    <w:autoRedefine/>
    <w:semiHidden/>
    <w:rsid w:val="00DE4CC6"/>
    <w:pPr>
      <w:ind w:left="240"/>
    </w:pPr>
  </w:style>
  <w:style w:type="paragraph" w:styleId="TOC3">
    <w:name w:val="toc 3"/>
    <w:basedOn w:val="Normal"/>
    <w:next w:val="Normal"/>
    <w:autoRedefine/>
    <w:semiHidden/>
    <w:rsid w:val="00DE4CC6"/>
    <w:pPr>
      <w:ind w:left="480"/>
    </w:pPr>
  </w:style>
  <w:style w:type="paragraph" w:styleId="TOC4">
    <w:name w:val="toc 4"/>
    <w:basedOn w:val="Normal"/>
    <w:next w:val="Normal"/>
    <w:autoRedefine/>
    <w:semiHidden/>
    <w:rsid w:val="00DE4CC6"/>
    <w:pPr>
      <w:ind w:left="720"/>
    </w:pPr>
  </w:style>
  <w:style w:type="paragraph" w:styleId="TOC5">
    <w:name w:val="toc 5"/>
    <w:basedOn w:val="Normal"/>
    <w:next w:val="Normal"/>
    <w:autoRedefine/>
    <w:semiHidden/>
    <w:rsid w:val="00DE4CC6"/>
    <w:pPr>
      <w:ind w:left="960"/>
    </w:pPr>
  </w:style>
  <w:style w:type="paragraph" w:styleId="TOC6">
    <w:name w:val="toc 6"/>
    <w:basedOn w:val="Normal"/>
    <w:next w:val="Normal"/>
    <w:autoRedefine/>
    <w:semiHidden/>
    <w:rsid w:val="00DE4CC6"/>
    <w:pPr>
      <w:ind w:left="1200"/>
    </w:pPr>
  </w:style>
  <w:style w:type="paragraph" w:styleId="TOC7">
    <w:name w:val="toc 7"/>
    <w:basedOn w:val="Normal"/>
    <w:next w:val="Normal"/>
    <w:autoRedefine/>
    <w:semiHidden/>
    <w:rsid w:val="00DE4CC6"/>
    <w:pPr>
      <w:ind w:left="1440"/>
    </w:pPr>
  </w:style>
  <w:style w:type="paragraph" w:styleId="TOC8">
    <w:name w:val="toc 8"/>
    <w:basedOn w:val="Normal"/>
    <w:next w:val="Normal"/>
    <w:autoRedefine/>
    <w:semiHidden/>
    <w:rsid w:val="00DE4CC6"/>
    <w:pPr>
      <w:ind w:left="1680"/>
    </w:pPr>
  </w:style>
  <w:style w:type="paragraph" w:styleId="TOC9">
    <w:name w:val="toc 9"/>
    <w:basedOn w:val="Normal"/>
    <w:next w:val="Normal"/>
    <w:autoRedefine/>
    <w:semiHidden/>
    <w:rsid w:val="00DE4CC6"/>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w:eastAsia="Times New Roman" w:hAnsi="Times"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Cs w:val="24"/>
    </w:rPr>
  </w:style>
  <w:style w:type="paragraph" w:styleId="Heading8">
    <w:name w:val="heading 8"/>
    <w:basedOn w:val="Normal"/>
    <w:next w:val="Normal"/>
    <w:qFormat/>
    <w:pPr>
      <w:spacing w:before="240" w:after="60"/>
      <w:outlineLvl w:val="7"/>
    </w:pPr>
    <w:rPr>
      <w:rFonts w:ascii="Times New Roman" w:hAnsi="Times New Roman"/>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rPr>
      <w:rFonts w:ascii="New York" w:hAnsi="New York"/>
    </w:rPr>
  </w:style>
  <w:style w:type="paragraph" w:styleId="Header">
    <w:name w:val="header"/>
    <w:basedOn w:val="Normal"/>
    <w:pPr>
      <w:tabs>
        <w:tab w:val="center" w:pos="4320"/>
        <w:tab w:val="right" w:pos="8640"/>
      </w:tabs>
    </w:pPr>
    <w:rPr>
      <w:rFonts w:ascii="New York" w:hAnsi="New York"/>
    </w:rPr>
  </w:style>
  <w:style w:type="character" w:styleId="PageNumber">
    <w:name w:val="page number"/>
    <w:basedOn w:val="DefaultParagraphFont"/>
  </w:style>
  <w:style w:type="paragraph" w:styleId="PlainText">
    <w:name w:val="Plain Text"/>
    <w:basedOn w:val="Normal"/>
    <w:rPr>
      <w:rFonts w:ascii="Courier New" w:hAnsi="Courier New"/>
      <w:sz w:val="20"/>
      <w:lang w:val="en-US"/>
    </w:rPr>
  </w:style>
  <w:style w:type="paragraph" w:customStyle="1" w:styleId="Text">
    <w:name w:val="Text"/>
    <w:basedOn w:val="Normal"/>
    <w:pPr>
      <w:ind w:firstLine="360"/>
      <w:jc w:val="both"/>
    </w:pPr>
    <w:rPr>
      <w:rFonts w:ascii="Times New Roman" w:hAnsi="Times New Roman"/>
    </w:rPr>
  </w:style>
  <w:style w:type="paragraph" w:customStyle="1" w:styleId="Specification">
    <w:name w:val="Specification"/>
    <w:basedOn w:val="Normal"/>
    <w:pPr>
      <w:spacing w:after="120"/>
      <w:ind w:left="720" w:hanging="720"/>
    </w:pPr>
    <w:rPr>
      <w:rFonts w:ascii="Times New Roman" w:hAnsi="Times New Roman"/>
    </w:rPr>
  </w:style>
  <w:style w:type="paragraph" w:customStyle="1" w:styleId="Spec1">
    <w:name w:val="Spec1"/>
    <w:basedOn w:val="Specification"/>
    <w:pPr>
      <w:tabs>
        <w:tab w:val="left" w:pos="1080"/>
      </w:tabs>
      <w:ind w:left="1080" w:hanging="1080"/>
    </w:pPr>
  </w:style>
  <w:style w:type="paragraph" w:styleId="BodyTextIndent">
    <w:name w:val="Body Text Indent"/>
    <w:basedOn w:val="Normal"/>
    <w:pPr>
      <w:ind w:firstLine="720"/>
      <w:jc w:val="both"/>
    </w:pPr>
    <w:rPr>
      <w:rFonts w:ascii="Times New Roman" w:hAnsi="Times New Roman"/>
    </w:rPr>
  </w:style>
  <w:style w:type="paragraph" w:customStyle="1" w:styleId="Equation">
    <w:name w:val="Equation"/>
    <w:basedOn w:val="Spec1"/>
    <w:pPr>
      <w:tabs>
        <w:tab w:val="clear" w:pos="1080"/>
        <w:tab w:val="left" w:pos="0"/>
        <w:tab w:val="center" w:pos="3780"/>
        <w:tab w:val="right" w:pos="8280"/>
      </w:tabs>
      <w:ind w:left="0" w:firstLine="0"/>
    </w:p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283" w:firstLine="210"/>
      <w:jc w:val="left"/>
    </w:pPr>
    <w:rPr>
      <w:rFonts w:ascii="Times" w:hAnsi="Times"/>
    </w:r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0"/>
      </w:numPr>
    </w:pPr>
  </w:style>
  <w:style w:type="paragraph" w:styleId="ListBullet2">
    <w:name w:val="List Bullet 2"/>
    <w:basedOn w:val="Normal"/>
    <w:autoRedefine/>
    <w:pPr>
      <w:numPr>
        <w:numId w:val="11"/>
      </w:numPr>
    </w:pPr>
  </w:style>
  <w:style w:type="paragraph" w:styleId="ListBullet3">
    <w:name w:val="List Bullet 3"/>
    <w:basedOn w:val="Normal"/>
    <w:autoRedefine/>
    <w:pPr>
      <w:numPr>
        <w:numId w:val="12"/>
      </w:numPr>
    </w:pPr>
  </w:style>
  <w:style w:type="paragraph" w:styleId="ListBullet4">
    <w:name w:val="List Bullet 4"/>
    <w:basedOn w:val="Normal"/>
    <w:autoRedefine/>
    <w:pPr>
      <w:numPr>
        <w:numId w:val="13"/>
      </w:numPr>
    </w:pPr>
  </w:style>
  <w:style w:type="paragraph" w:styleId="ListBullet5">
    <w:name w:val="List Bullet 5"/>
    <w:basedOn w:val="Normal"/>
    <w:autoRedefine/>
    <w:pPr>
      <w:numPr>
        <w:numId w:val="14"/>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15"/>
      </w:numPr>
    </w:pPr>
  </w:style>
  <w:style w:type="paragraph" w:styleId="ListNumber2">
    <w:name w:val="List Number 2"/>
    <w:basedOn w:val="Normal"/>
    <w:pPr>
      <w:numPr>
        <w:numId w:val="16"/>
      </w:numPr>
    </w:pPr>
  </w:style>
  <w:style w:type="paragraph" w:styleId="ListNumber3">
    <w:name w:val="List Number 3"/>
    <w:basedOn w:val="Normal"/>
    <w:pPr>
      <w:numPr>
        <w:numId w:val="17"/>
      </w:numPr>
    </w:pPr>
  </w:style>
  <w:style w:type="paragraph" w:styleId="ListNumber4">
    <w:name w:val="List Number 4"/>
    <w:basedOn w:val="Normal"/>
    <w:pPr>
      <w:numPr>
        <w:numId w:val="18"/>
      </w:numPr>
    </w:pPr>
  </w:style>
  <w:style w:type="paragraph" w:styleId="ListNumber5">
    <w:name w:val="List Number 5"/>
    <w:basedOn w:val="Normal"/>
    <w:pPr>
      <w:numPr>
        <w:numId w:val="19"/>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Pr>
      <w:rFonts w:ascii="Times New Roman" w:hAnsi="Times New Roman"/>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Cs w:val="24"/>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wmf"/><Relationship Id="rId21" Type="http://schemas.openxmlformats.org/officeDocument/2006/relationships/image" Target="media/image9.wmf"/><Relationship Id="rId22" Type="http://schemas.openxmlformats.org/officeDocument/2006/relationships/image" Target="media/image10.wmf"/><Relationship Id="rId23" Type="http://schemas.openxmlformats.org/officeDocument/2006/relationships/image" Target="media/image11.wmf"/><Relationship Id="rId24" Type="http://schemas.openxmlformats.org/officeDocument/2006/relationships/image" Target="media/image12.wmf"/><Relationship Id="rId25" Type="http://schemas.openxmlformats.org/officeDocument/2006/relationships/image" Target="media/image13.wmf"/><Relationship Id="rId26" Type="http://schemas.openxmlformats.org/officeDocument/2006/relationships/image" Target="media/image14.wmf"/><Relationship Id="rId27" Type="http://schemas.openxmlformats.org/officeDocument/2006/relationships/image" Target="media/image15.wmf"/><Relationship Id="rId28" Type="http://schemas.openxmlformats.org/officeDocument/2006/relationships/header" Target="header3.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yperlink" Target="http://scm.physics.ox.ac.uk/svn/radtrancode" TargetMode="External"/><Relationship Id="rId14" Type="http://schemas.openxmlformats.org/officeDocument/2006/relationships/image" Target="media/image2.wmf"/><Relationship Id="rId15" Type="http://schemas.openxmlformats.org/officeDocument/2006/relationships/image" Target="media/image3.wmf"/><Relationship Id="rId16" Type="http://schemas.openxmlformats.org/officeDocument/2006/relationships/image" Target="media/image4.wmf"/><Relationship Id="rId17" Type="http://schemas.openxmlformats.org/officeDocument/2006/relationships/image" Target="media/image5.wmf"/><Relationship Id="rId18" Type="http://schemas.openxmlformats.org/officeDocument/2006/relationships/image" Target="media/image6.wmf"/><Relationship Id="rId19" Type="http://schemas.openxmlformats.org/officeDocument/2006/relationships/image" Target="media/image7.w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5C9532-FC11-B740-BDC7-DC7C603A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31</Pages>
  <Words>9147</Words>
  <Characters>52143</Characters>
  <Application>Microsoft Macintosh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61168</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keywords/>
  <cp:lastModifiedBy>Patrick Irwin</cp:lastModifiedBy>
  <cp:revision>18</cp:revision>
  <cp:lastPrinted>2013-01-22T16:55:00Z</cp:lastPrinted>
  <dcterms:created xsi:type="dcterms:W3CDTF">2013-01-22T16:55:00Z</dcterms:created>
  <dcterms:modified xsi:type="dcterms:W3CDTF">2013-10-16T11:25:00Z</dcterms:modified>
</cp:coreProperties>
</file>