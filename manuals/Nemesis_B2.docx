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0C4D772A"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45B6E563">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B59C947" w14:textId="187B94A9"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rsidTr="00D2669C">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157B9A4A"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1D813236" w14:textId="41DAB35E"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06FFE9D" w14:textId="7E1FF69C"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63877AF7" w14:textId="2B44BA3B"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5F853CD5" w14:textId="06A93125" w:rsidR="00D2669C" w:rsidRDefault="00D2669C" w:rsidP="008A53DF">
            <w:pPr>
              <w:rPr>
                <w:rFonts w:ascii="Times New Roman" w:hAnsi="Times New Roman"/>
                <w:sz w:val="20"/>
              </w:rPr>
            </w:pPr>
            <w:r>
              <w:rPr>
                <w:rFonts w:ascii="Times New Roman" w:hAnsi="Times New Roman"/>
                <w:sz w:val="20"/>
              </w:rPr>
              <w:t>Moderate revisions and overhaul</w:t>
            </w:r>
          </w:p>
        </w:tc>
      </w:tr>
      <w:tr w:rsidR="004F615E" w14:paraId="22B72262"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4B98BF96" w14:textId="66AEC864" w:rsidR="004F615E" w:rsidRDefault="004F615E"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3DFAB529" w14:textId="5A4A8668" w:rsidR="004F615E" w:rsidRDefault="004F615E" w:rsidP="008A53DF">
            <w:pPr>
              <w:jc w:val="center"/>
              <w:rPr>
                <w:rFonts w:ascii="Times New Roman" w:hAnsi="Times New Roman"/>
                <w:sz w:val="20"/>
              </w:rPr>
            </w:pPr>
            <w:r>
              <w:rPr>
                <w:rFonts w:ascii="Times New Roman" w:hAnsi="Times New Roman"/>
                <w:sz w:val="20"/>
              </w:rPr>
              <w:t>3</w:t>
            </w:r>
          </w:p>
        </w:tc>
        <w:tc>
          <w:tcPr>
            <w:tcW w:w="1134" w:type="dxa"/>
            <w:tcBorders>
              <w:top w:val="single" w:sz="6" w:space="0" w:color="auto"/>
              <w:left w:val="single" w:sz="6" w:space="0" w:color="auto"/>
              <w:bottom w:val="single" w:sz="6" w:space="0" w:color="auto"/>
              <w:right w:val="single" w:sz="6" w:space="0" w:color="auto"/>
            </w:tcBorders>
          </w:tcPr>
          <w:p w14:paraId="5604AD4D" w14:textId="78133B10" w:rsidR="004F615E" w:rsidRDefault="004F615E" w:rsidP="008A53DF">
            <w:pPr>
              <w:jc w:val="center"/>
              <w:rPr>
                <w:rFonts w:ascii="Times New Roman" w:hAnsi="Times New Roman"/>
                <w:sz w:val="20"/>
              </w:rPr>
            </w:pPr>
            <w:r>
              <w:rPr>
                <w:rFonts w:ascii="Times New Roman" w:hAnsi="Times New Roman"/>
                <w:sz w:val="20"/>
              </w:rPr>
              <w:t>9/2/17</w:t>
            </w:r>
          </w:p>
        </w:tc>
        <w:tc>
          <w:tcPr>
            <w:tcW w:w="5370" w:type="dxa"/>
            <w:tcBorders>
              <w:top w:val="single" w:sz="6" w:space="0" w:color="auto"/>
              <w:left w:val="single" w:sz="6" w:space="0" w:color="auto"/>
              <w:bottom w:val="single" w:sz="6" w:space="0" w:color="auto"/>
              <w:right w:val="single" w:sz="6" w:space="0" w:color="auto"/>
            </w:tcBorders>
          </w:tcPr>
          <w:p w14:paraId="0C7940C9" w14:textId="14CDDB9D" w:rsidR="004F615E" w:rsidRDefault="004F615E" w:rsidP="008A53DF">
            <w:pPr>
              <w:rPr>
                <w:rFonts w:ascii="Times New Roman" w:hAnsi="Times New Roman"/>
                <w:sz w:val="20"/>
              </w:rPr>
            </w:pPr>
            <w:r>
              <w:rPr>
                <w:rFonts w:ascii="Times New Roman" w:hAnsi="Times New Roman"/>
                <w:sz w:val="20"/>
              </w:rPr>
              <w:t>Addition of pre-tabulated LBL</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639C6622" w:rsidR="008A53DF" w:rsidRDefault="008A53DF" w:rsidP="008A53DF">
            <w:pPr>
              <w:rPr>
                <w:rFonts w:ascii="Times New Roman" w:hAnsi="Times New Roman"/>
              </w:rPr>
            </w:pPr>
            <w:r>
              <w:rPr>
                <w:rFonts w:ascii="Times New Roman" w:hAnsi="Times New Roman"/>
              </w:rPr>
              <w:t>P</w:t>
            </w:r>
            <w:r w:rsidR="004F615E">
              <w:rPr>
                <w:rFonts w:ascii="Times New Roman" w:hAnsi="Times New Roman"/>
              </w:rPr>
              <w:t>.</w:t>
            </w:r>
            <w:r>
              <w:rPr>
                <w:rFonts w:ascii="Times New Roman" w:hAnsi="Times New Roman"/>
              </w:rPr>
              <w:t xml:space="preserve">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64A186D0" w:rsidR="008A53DF" w:rsidRDefault="008A53DF" w:rsidP="008A53DF">
            <w:pPr>
              <w:rPr>
                <w:rFonts w:ascii="Times New Roman" w:hAnsi="Times New Roman"/>
              </w:rPr>
            </w:pPr>
            <w:r>
              <w:rPr>
                <w:rFonts w:ascii="Times New Roman" w:hAnsi="Times New Roman"/>
              </w:rPr>
              <w:t>C</w:t>
            </w:r>
            <w:r w:rsidR="004F615E">
              <w:rPr>
                <w:rFonts w:ascii="Times New Roman" w:hAnsi="Times New Roman"/>
              </w:rPr>
              <w:t>.</w:t>
            </w:r>
            <w:r>
              <w:rPr>
                <w:rFonts w:ascii="Times New Roman" w:hAnsi="Times New Roman"/>
              </w:rPr>
              <w:t xml:space="preserve">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02071447" w:rsidR="008A53DF" w:rsidRDefault="008A53DF" w:rsidP="008A53DF">
            <w:pPr>
              <w:rPr>
                <w:rFonts w:ascii="Times New Roman" w:hAnsi="Times New Roman"/>
              </w:rPr>
            </w:pPr>
            <w:r>
              <w:rPr>
                <w:rFonts w:ascii="Times New Roman" w:hAnsi="Times New Roman"/>
              </w:rPr>
              <w:t>N</w:t>
            </w:r>
            <w:r w:rsidR="004F615E">
              <w:rPr>
                <w:rFonts w:ascii="Times New Roman" w:hAnsi="Times New Roman"/>
              </w:rPr>
              <w:t>.</w:t>
            </w:r>
            <w:r>
              <w:rPr>
                <w:rFonts w:ascii="Times New Roman" w:hAnsi="Times New Roman"/>
              </w:rPr>
              <w:t xml:space="preserve">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3A4811DA" w:rsidR="008A53DF" w:rsidRDefault="004F615E" w:rsidP="008A53DF">
            <w:pPr>
              <w:rPr>
                <w:rFonts w:ascii="Times New Roman" w:hAnsi="Times New Roman"/>
              </w:rPr>
            </w:pPr>
            <w:r>
              <w:rPr>
                <w:rFonts w:ascii="Times New Roman" w:hAnsi="Times New Roman"/>
              </w:rPr>
              <w:t>G. Orton</w:t>
            </w:r>
          </w:p>
        </w:tc>
        <w:tc>
          <w:tcPr>
            <w:tcW w:w="1380" w:type="dxa"/>
            <w:tcBorders>
              <w:left w:val="single" w:sz="6" w:space="0" w:color="auto"/>
              <w:right w:val="single" w:sz="6" w:space="0" w:color="auto"/>
            </w:tcBorders>
          </w:tcPr>
          <w:p w14:paraId="5D2B16FB" w14:textId="79E1A1B2" w:rsidR="008A53DF" w:rsidRDefault="004F615E" w:rsidP="00EC0A48">
            <w:pPr>
              <w:jc w:val="right"/>
              <w:rPr>
                <w:rFonts w:ascii="Times New Roman" w:hAnsi="Times New Roman"/>
              </w:rPr>
            </w:pPr>
            <w:r>
              <w:rPr>
                <w:rFonts w:ascii="Times New Roman" w:hAnsi="Times New Roman"/>
              </w:rPr>
              <w:t>JPL</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2CB21BCA"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6A0A2D79" w14:textId="0BE80744" w:rsidR="008A53DF" w:rsidRDefault="004F615E" w:rsidP="008A53DF">
            <w:pPr>
              <w:jc w:val="center"/>
              <w:rPr>
                <w:rFonts w:ascii="Times New Roman" w:hAnsi="Times New Roman"/>
              </w:rPr>
            </w:pPr>
            <w:r>
              <w:rPr>
                <w:rFonts w:ascii="Times New Roman" w:hAnsi="Times New Roman"/>
              </w:rPr>
              <w:t>UCL</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23D6D2E3"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063134E2" w14:textId="3A2A2BA3" w:rsidR="008A53DF" w:rsidRDefault="004F615E" w:rsidP="00EC0A48">
            <w:pPr>
              <w:jc w:val="right"/>
              <w:rPr>
                <w:rFonts w:ascii="Times New Roman" w:hAnsi="Times New Roman"/>
              </w:rPr>
            </w:pPr>
            <w:r>
              <w:rPr>
                <w:rFonts w:ascii="Times New Roman" w:hAnsi="Times New Roman"/>
              </w:rPr>
              <w:t>Leicester</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54FFAC9C"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DC825B9" w:rsidR="008A53DF" w:rsidRDefault="004F615E" w:rsidP="008A53DF">
            <w:pPr>
              <w:rPr>
                <w:rFonts w:ascii="Times New Roman" w:hAnsi="Times New Roman"/>
              </w:rPr>
            </w:pPr>
            <w:proofErr w:type="gramStart"/>
            <w:r>
              <w:rPr>
                <w:rFonts w:ascii="Times New Roman" w:hAnsi="Times New Roman"/>
              </w:rPr>
              <w:t>J.-</w:t>
            </w:r>
            <w:proofErr w:type="gramEnd"/>
            <w:r>
              <w:rPr>
                <w:rFonts w:ascii="Times New Roman" w:hAnsi="Times New Roman"/>
              </w:rPr>
              <w:t xml:space="preserve">L. </w:t>
            </w:r>
            <w:proofErr w:type="spellStart"/>
            <w:r>
              <w:rPr>
                <w:rFonts w:ascii="Times New Roman" w:hAnsi="Times New Roman"/>
              </w:rPr>
              <w:t>Baudino</w:t>
            </w:r>
            <w:proofErr w:type="spellEnd"/>
          </w:p>
        </w:tc>
        <w:tc>
          <w:tcPr>
            <w:tcW w:w="1380" w:type="dxa"/>
            <w:tcBorders>
              <w:left w:val="single" w:sz="6" w:space="0" w:color="auto"/>
              <w:right w:val="single" w:sz="6" w:space="0" w:color="auto"/>
            </w:tcBorders>
          </w:tcPr>
          <w:p w14:paraId="2AD0D827" w14:textId="025C34AE" w:rsidR="008A53DF" w:rsidRDefault="004F615E" w:rsidP="00EC0A48">
            <w:pPr>
              <w:jc w:val="right"/>
              <w:rPr>
                <w:rFonts w:ascii="Times New Roman" w:hAnsi="Times New Roman"/>
              </w:rPr>
            </w:pPr>
            <w:r>
              <w:rPr>
                <w:rFonts w:ascii="Times New Roman" w:hAnsi="Times New Roman"/>
              </w:rPr>
              <w:t>Oxford</w:t>
            </w:r>
          </w:p>
        </w:tc>
      </w:tr>
      <w:tr w:rsidR="008A53DF" w14:paraId="13F443B8" w14:textId="77777777" w:rsidTr="004F615E">
        <w:trPr>
          <w:cantSplit/>
        </w:trPr>
        <w:tc>
          <w:tcPr>
            <w:tcW w:w="432" w:type="dxa"/>
            <w:tcBorders>
              <w:left w:val="single" w:sz="6" w:space="0" w:color="auto"/>
              <w:right w:val="single" w:sz="6" w:space="0" w:color="auto"/>
            </w:tcBorders>
          </w:tcPr>
          <w:p w14:paraId="29C44249" w14:textId="7ED8F0D7" w:rsidR="008A53DF"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692FA317" w14:textId="40BD91E7" w:rsidR="008A53DF" w:rsidRDefault="004F615E" w:rsidP="008A53DF">
            <w:pPr>
              <w:rPr>
                <w:rFonts w:ascii="Times New Roman" w:hAnsi="Times New Roman"/>
              </w:rPr>
            </w:pPr>
            <w:r>
              <w:rPr>
                <w:rFonts w:ascii="Times New Roman" w:hAnsi="Times New Roman"/>
              </w:rPr>
              <w:t>D. Toledo</w:t>
            </w:r>
          </w:p>
        </w:tc>
        <w:tc>
          <w:tcPr>
            <w:tcW w:w="1411" w:type="dxa"/>
            <w:gridSpan w:val="2"/>
            <w:tcBorders>
              <w:left w:val="single" w:sz="6" w:space="0" w:color="auto"/>
              <w:right w:val="single" w:sz="6" w:space="0" w:color="auto"/>
            </w:tcBorders>
          </w:tcPr>
          <w:p w14:paraId="63908883" w14:textId="43931CE4" w:rsidR="008A53DF"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3AD1FDA8" w14:textId="407E3791" w:rsidR="008A53DF"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4FCD75F" w14:textId="51DC8A3C" w:rsidR="008A53DF" w:rsidRDefault="004F615E" w:rsidP="008A53DF">
            <w:pPr>
              <w:rPr>
                <w:rFonts w:ascii="Times New Roman" w:hAnsi="Times New Roman"/>
              </w:rPr>
            </w:pPr>
            <w:r>
              <w:rPr>
                <w:rFonts w:ascii="Times New Roman" w:hAnsi="Times New Roman"/>
              </w:rPr>
              <w:t xml:space="preserve">S. </w:t>
            </w:r>
            <w:proofErr w:type="spellStart"/>
            <w:r>
              <w:rPr>
                <w:rFonts w:ascii="Times New Roman" w:hAnsi="Times New Roman"/>
              </w:rPr>
              <w:t>Bauduin</w:t>
            </w:r>
            <w:proofErr w:type="spellEnd"/>
          </w:p>
        </w:tc>
        <w:tc>
          <w:tcPr>
            <w:tcW w:w="1380" w:type="dxa"/>
            <w:tcBorders>
              <w:left w:val="single" w:sz="6" w:space="0" w:color="auto"/>
              <w:right w:val="single" w:sz="6" w:space="0" w:color="auto"/>
            </w:tcBorders>
          </w:tcPr>
          <w:p w14:paraId="12DF19FA" w14:textId="14B00A0C" w:rsidR="008A53DF" w:rsidRDefault="004F615E" w:rsidP="00EC0A48">
            <w:pPr>
              <w:jc w:val="right"/>
              <w:rPr>
                <w:rFonts w:ascii="Times New Roman" w:hAnsi="Times New Roman"/>
              </w:rPr>
            </w:pPr>
            <w:r>
              <w:rPr>
                <w:rFonts w:ascii="Times New Roman" w:hAnsi="Times New Roman"/>
              </w:rPr>
              <w:t>Oxford</w:t>
            </w:r>
          </w:p>
        </w:tc>
      </w:tr>
      <w:tr w:rsidR="004F615E" w14:paraId="158CB3DB" w14:textId="77777777" w:rsidTr="004F615E">
        <w:trPr>
          <w:cantSplit/>
        </w:trPr>
        <w:tc>
          <w:tcPr>
            <w:tcW w:w="432" w:type="dxa"/>
            <w:tcBorders>
              <w:left w:val="single" w:sz="6" w:space="0" w:color="auto"/>
              <w:right w:val="single" w:sz="6" w:space="0" w:color="auto"/>
            </w:tcBorders>
          </w:tcPr>
          <w:p w14:paraId="205BDFC5" w14:textId="45267AE9"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FA43F09" w14:textId="70461030" w:rsidR="004F615E" w:rsidRDefault="004F615E" w:rsidP="008A53DF">
            <w:pPr>
              <w:rPr>
                <w:rFonts w:ascii="Times New Roman" w:hAnsi="Times New Roman"/>
              </w:rPr>
            </w:pPr>
            <w:r>
              <w:rPr>
                <w:rFonts w:ascii="Times New Roman" w:hAnsi="Times New Roman"/>
              </w:rPr>
              <w:t xml:space="preserve">A. </w:t>
            </w:r>
            <w:proofErr w:type="spellStart"/>
            <w:r>
              <w:rPr>
                <w:rFonts w:ascii="Times New Roman" w:hAnsi="Times New Roman"/>
              </w:rPr>
              <w:t>Braude</w:t>
            </w:r>
            <w:proofErr w:type="spellEnd"/>
          </w:p>
        </w:tc>
        <w:tc>
          <w:tcPr>
            <w:tcW w:w="1411" w:type="dxa"/>
            <w:gridSpan w:val="2"/>
            <w:tcBorders>
              <w:left w:val="single" w:sz="6" w:space="0" w:color="auto"/>
              <w:right w:val="single" w:sz="6" w:space="0" w:color="auto"/>
            </w:tcBorders>
          </w:tcPr>
          <w:p w14:paraId="5B133E7E" w14:textId="4AE7EF95" w:rsidR="004F615E" w:rsidRDefault="004F615E"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0C515C4A" w14:textId="3EDF0191" w:rsidR="004F615E" w:rsidRDefault="004F615E"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284E47AB" w14:textId="0C4BFABC" w:rsidR="004F615E" w:rsidRDefault="004F615E" w:rsidP="008A53DF">
            <w:pPr>
              <w:rPr>
                <w:rFonts w:ascii="Times New Roman" w:hAnsi="Times New Roman"/>
              </w:rPr>
            </w:pPr>
            <w:r>
              <w:rPr>
                <w:rFonts w:ascii="Times New Roman" w:hAnsi="Times New Roman"/>
              </w:rPr>
              <w:t>J. Sinclair</w:t>
            </w:r>
          </w:p>
        </w:tc>
        <w:tc>
          <w:tcPr>
            <w:tcW w:w="1380" w:type="dxa"/>
            <w:tcBorders>
              <w:left w:val="single" w:sz="6" w:space="0" w:color="auto"/>
              <w:right w:val="single" w:sz="6" w:space="0" w:color="auto"/>
            </w:tcBorders>
          </w:tcPr>
          <w:p w14:paraId="5E203B38" w14:textId="59DEB6B7" w:rsidR="004F615E" w:rsidRDefault="004F615E" w:rsidP="00EC0A48">
            <w:pPr>
              <w:jc w:val="right"/>
              <w:rPr>
                <w:rFonts w:ascii="Times New Roman" w:hAnsi="Times New Roman"/>
              </w:rPr>
            </w:pPr>
            <w:r>
              <w:rPr>
                <w:rFonts w:ascii="Times New Roman" w:hAnsi="Times New Roman"/>
              </w:rPr>
              <w:t>JPL</w:t>
            </w:r>
          </w:p>
        </w:tc>
      </w:tr>
      <w:tr w:rsidR="004F615E" w14:paraId="2C4E1A6D" w14:textId="77777777">
        <w:trPr>
          <w:cantSplit/>
        </w:trPr>
        <w:tc>
          <w:tcPr>
            <w:tcW w:w="432" w:type="dxa"/>
            <w:tcBorders>
              <w:left w:val="single" w:sz="6" w:space="0" w:color="auto"/>
              <w:bottom w:val="single" w:sz="6" w:space="0" w:color="auto"/>
              <w:right w:val="single" w:sz="6" w:space="0" w:color="auto"/>
            </w:tcBorders>
          </w:tcPr>
          <w:p w14:paraId="098B4DE9" w14:textId="4B589526" w:rsidR="004F615E" w:rsidRDefault="004F615E" w:rsidP="008A53DF">
            <w:pPr>
              <w:jc w:val="center"/>
              <w:rPr>
                <w:rFonts w:ascii="Times New Roman" w:hAnsi="Times New Roman"/>
              </w:rPr>
            </w:pPr>
            <w:r>
              <w:rPr>
                <w:rFonts w:ascii="Times New Roman" w:hAnsi="Times New Roman"/>
              </w:rPr>
              <w:t>1</w:t>
            </w:r>
          </w:p>
        </w:tc>
        <w:tc>
          <w:tcPr>
            <w:tcW w:w="2304" w:type="dxa"/>
            <w:tcBorders>
              <w:left w:val="single" w:sz="6" w:space="0" w:color="auto"/>
              <w:bottom w:val="single" w:sz="6" w:space="0" w:color="auto"/>
              <w:right w:val="single" w:sz="6" w:space="0" w:color="auto"/>
            </w:tcBorders>
          </w:tcPr>
          <w:p w14:paraId="4038A428" w14:textId="6B0F27BE" w:rsidR="004F615E" w:rsidRDefault="004F615E" w:rsidP="008A53DF">
            <w:pPr>
              <w:rPr>
                <w:rFonts w:ascii="Times New Roman" w:hAnsi="Times New Roman"/>
              </w:rPr>
            </w:pPr>
            <w:r>
              <w:rPr>
                <w:rFonts w:ascii="Times New Roman" w:hAnsi="Times New Roman"/>
              </w:rPr>
              <w:t>S. Perez-</w:t>
            </w:r>
            <w:proofErr w:type="spellStart"/>
            <w:r>
              <w:rPr>
                <w:rFonts w:ascii="Times New Roman" w:hAnsi="Times New Roman"/>
              </w:rPr>
              <w:t>Hoyos</w:t>
            </w:r>
            <w:proofErr w:type="spellEnd"/>
          </w:p>
        </w:tc>
        <w:tc>
          <w:tcPr>
            <w:tcW w:w="1411" w:type="dxa"/>
            <w:gridSpan w:val="2"/>
            <w:tcBorders>
              <w:left w:val="single" w:sz="6" w:space="0" w:color="auto"/>
              <w:bottom w:val="single" w:sz="6" w:space="0" w:color="auto"/>
              <w:right w:val="single" w:sz="6" w:space="0" w:color="auto"/>
            </w:tcBorders>
          </w:tcPr>
          <w:p w14:paraId="57FE7B6E" w14:textId="3F748189" w:rsidR="004F615E" w:rsidRDefault="004F615E" w:rsidP="008A53DF">
            <w:pPr>
              <w:jc w:val="center"/>
              <w:rPr>
                <w:rFonts w:ascii="Times New Roman" w:hAnsi="Times New Roman"/>
              </w:rPr>
            </w:pPr>
            <w:r>
              <w:rPr>
                <w:rFonts w:ascii="Times New Roman" w:hAnsi="Times New Roman"/>
              </w:rPr>
              <w:t>Granada</w:t>
            </w:r>
          </w:p>
        </w:tc>
        <w:tc>
          <w:tcPr>
            <w:tcW w:w="432" w:type="dxa"/>
            <w:tcBorders>
              <w:left w:val="single" w:sz="6" w:space="0" w:color="auto"/>
              <w:bottom w:val="single" w:sz="6" w:space="0" w:color="auto"/>
              <w:right w:val="single" w:sz="6" w:space="0" w:color="auto"/>
            </w:tcBorders>
          </w:tcPr>
          <w:p w14:paraId="58D21030" w14:textId="77777777" w:rsidR="004F615E" w:rsidRDefault="004F615E"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0DC3EA7E" w14:textId="77777777" w:rsidR="004F615E" w:rsidRDefault="004F615E"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30078A37" w14:textId="77777777" w:rsidR="004F615E" w:rsidRDefault="004F615E"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7051300E"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75AD843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4D632EC8" w14:textId="2538FB9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7106996E" w14:textId="7491830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1CB5366D" w14:textId="651489FF"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6EF5B95A" w14:textId="533E623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63D4B604" w14:textId="205A4000"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7257AF43" w14:textId="1B55EAE1"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28EB8830" w14:textId="5C99DFA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14:paraId="6ED4742C" w14:textId="68BDB17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6779BAE9" w14:textId="26984E44"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44047175" w14:textId="4D363C8A"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14:paraId="79817629" w14:textId="117E085F"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13</w:t>
      </w:r>
    </w:p>
    <w:p w14:paraId="769EE8DE" w14:textId="32A83E3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15</w:t>
      </w:r>
    </w:p>
    <w:p w14:paraId="49589518" w14:textId="4D3E9F9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14:paraId="1F4C9920" w14:textId="41405500"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882CB0" w:rsidRPr="00E73E34">
        <w:rPr>
          <w:rFonts w:ascii="Times New Roman" w:hAnsi="Times New Roman"/>
          <w:b/>
          <w:sz w:val="22"/>
        </w:rPr>
        <w:t>18</w:t>
      </w:r>
    </w:p>
    <w:p w14:paraId="70E2B5DB" w14:textId="2CC02A9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14:paraId="60B433C9" w14:textId="3C676DE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w:t>
      </w:r>
      <w:proofErr w:type="spellStart"/>
      <w:r w:rsidR="0022677A" w:rsidRPr="00E73E34">
        <w:rPr>
          <w:rFonts w:ascii="Times New Roman" w:hAnsi="Times New Roman"/>
          <w:b/>
          <w:sz w:val="22"/>
        </w:rPr>
        <w:t>cia</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18</w:t>
      </w:r>
    </w:p>
    <w:p w14:paraId="63B3736E" w14:textId="182E5DD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882CB0" w:rsidRPr="00E73E34">
        <w:rPr>
          <w:rFonts w:ascii="Times New Roman" w:hAnsi="Times New Roman"/>
          <w:b/>
          <w:sz w:val="22"/>
        </w:rPr>
        <w:tab/>
        <w:t>19</w:t>
      </w:r>
    </w:p>
    <w:p w14:paraId="63291485" w14:textId="71950EB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w:t>
      </w:r>
      <w:proofErr w:type="spellStart"/>
      <w:r w:rsidR="0022677A" w:rsidRPr="00E73E34">
        <w:rPr>
          <w:rFonts w:ascii="Times New Roman" w:hAnsi="Times New Roman"/>
          <w:b/>
          <w:sz w:val="22"/>
        </w:rPr>
        <w:t>rfl</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14:paraId="4BDCFC37" w14:textId="262AAF14"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w:t>
      </w:r>
      <w:proofErr w:type="spellStart"/>
      <w:r w:rsidR="0022677A" w:rsidRPr="00E73E34">
        <w:rPr>
          <w:rFonts w:ascii="Times New Roman" w:hAnsi="Times New Roman"/>
          <w:b/>
          <w:sz w:val="22"/>
        </w:rPr>
        <w:t>vpf</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14:paraId="665C8AB7" w14:textId="53FEADA8"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14:paraId="50036B52" w14:textId="271B907F"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14:paraId="074275E3" w14:textId="16336603"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14:paraId="1BB12C0E" w14:textId="2EDC1899"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14:paraId="4CA86EC9" w14:textId="32DA8BC5"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14:paraId="747A0C5C" w14:textId="3FF08085"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14:paraId="39CBCE76" w14:textId="20CED3B2"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r>
      <w:proofErr w:type="spellStart"/>
      <w:r w:rsidRPr="00E73E34">
        <w:rPr>
          <w:rFonts w:ascii="Times New Roman" w:hAnsi="Times New Roman"/>
          <w:b/>
          <w:sz w:val="22"/>
        </w:rPr>
        <w:t>NemesisL</w:t>
      </w:r>
      <w:proofErr w:type="spellEnd"/>
      <w:r w:rsidRPr="00E73E34">
        <w:rPr>
          <w:rFonts w:ascii="Times New Roman" w:hAnsi="Times New Roman"/>
          <w:b/>
          <w:sz w:val="22"/>
        </w:rPr>
        <w:tab/>
        <w:t>23</w:t>
      </w:r>
    </w:p>
    <w:p w14:paraId="33B88B67" w14:textId="176A27E9"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r>
      <w:proofErr w:type="spellStart"/>
      <w:r w:rsidRPr="00E73E34">
        <w:rPr>
          <w:rFonts w:ascii="Times New Roman" w:hAnsi="Times New Roman"/>
          <w:b/>
          <w:sz w:val="22"/>
        </w:rPr>
        <w:t>NemesisMCS</w:t>
      </w:r>
      <w:proofErr w:type="spellEnd"/>
      <w:r w:rsidRPr="00E73E34">
        <w:rPr>
          <w:rFonts w:ascii="Times New Roman" w:hAnsi="Times New Roman"/>
          <w:b/>
          <w:sz w:val="22"/>
        </w:rPr>
        <w:tab/>
        <w:t>23</w:t>
      </w:r>
    </w:p>
    <w:p w14:paraId="49C8C33D" w14:textId="69905DEE"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r>
      <w:proofErr w:type="spellStart"/>
      <w:r w:rsidRPr="00E73E34">
        <w:rPr>
          <w:rFonts w:ascii="Times New Roman" w:hAnsi="Times New Roman"/>
          <w:b/>
          <w:sz w:val="22"/>
        </w:rPr>
        <w:t>Nemesisdisc</w:t>
      </w:r>
      <w:proofErr w:type="spellEnd"/>
      <w:r w:rsidRPr="00E73E34">
        <w:rPr>
          <w:rFonts w:ascii="Times New Roman" w:hAnsi="Times New Roman"/>
          <w:b/>
          <w:sz w:val="22"/>
        </w:rPr>
        <w:tab/>
        <w:t>23</w:t>
      </w:r>
    </w:p>
    <w:p w14:paraId="590BC605" w14:textId="09B41040"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r>
      <w:proofErr w:type="spellStart"/>
      <w:r w:rsidRPr="00E73E34">
        <w:rPr>
          <w:rFonts w:ascii="Times New Roman" w:hAnsi="Times New Roman"/>
          <w:b/>
          <w:sz w:val="22"/>
        </w:rPr>
        <w:t>NemesisPT</w:t>
      </w:r>
      <w:proofErr w:type="spellEnd"/>
      <w:r w:rsidRPr="00E73E34">
        <w:rPr>
          <w:rFonts w:ascii="Times New Roman" w:hAnsi="Times New Roman"/>
          <w:b/>
          <w:sz w:val="22"/>
        </w:rPr>
        <w:tab/>
        <w:t>23</w:t>
      </w:r>
    </w:p>
    <w:p w14:paraId="0D02A117" w14:textId="38EAAA53"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r>
      <w:proofErr w:type="spellStart"/>
      <w:r w:rsidRPr="00E73E34">
        <w:rPr>
          <w:rFonts w:ascii="Times New Roman" w:hAnsi="Times New Roman"/>
          <w:b/>
          <w:sz w:val="22"/>
        </w:rPr>
        <w:t>CIRSdrv_wave</w:t>
      </w:r>
      <w:proofErr w:type="spellEnd"/>
      <w:r w:rsidRPr="00E73E34">
        <w:rPr>
          <w:rFonts w:ascii="Times New Roman" w:hAnsi="Times New Roman"/>
          <w:b/>
          <w:sz w:val="22"/>
        </w:rPr>
        <w:tab/>
        <w:t>24</w:t>
      </w:r>
    </w:p>
    <w:p w14:paraId="47BF976F" w14:textId="61FD6BD8"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677C41" w:rsidRPr="00E73E34">
        <w:rPr>
          <w:rFonts w:ascii="Times New Roman" w:hAnsi="Times New Roman"/>
          <w:b/>
          <w:sz w:val="22"/>
        </w:rPr>
        <w:t>25</w:t>
      </w:r>
    </w:p>
    <w:p w14:paraId="048409E8" w14:textId="09C5026D"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14:paraId="587CBD81" w14:textId="1337850A"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14:paraId="447EEEDB" w14:textId="5ACA69E0"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14:paraId="549E1E1A" w14:textId="707E860B"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14:paraId="50F59D6B" w14:textId="50B20CE5"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14:paraId="2FA331C9" w14:textId="4362F95D"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14:paraId="1F0C22E3" w14:textId="77777777" w:rsidR="00E73E34" w:rsidRPr="00E73E34" w:rsidRDefault="00E73E34" w:rsidP="008A53DF">
      <w:pPr>
        <w:tabs>
          <w:tab w:val="left" w:pos="1134"/>
          <w:tab w:val="left" w:pos="1843"/>
          <w:tab w:val="right" w:pos="7920"/>
        </w:tabs>
        <w:rPr>
          <w:rFonts w:ascii="Times New Roman" w:hAnsi="Times New Roman"/>
          <w:b/>
          <w:sz w:val="22"/>
        </w:rPr>
      </w:pPr>
    </w:p>
    <w:p w14:paraId="454FC9AC" w14:textId="3F10C0EE"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205DE3D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F791F36" w14:textId="3C38BF9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DC7D5BC" w14:textId="1D8A10AD" w:rsidR="008B439B" w:rsidRDefault="008B439B" w:rsidP="008B439B">
      <w:pPr>
        <w:ind w:firstLine="284"/>
        <w:rPr>
          <w:rFonts w:ascii="Times New Roman" w:hAnsi="Times New Roman"/>
        </w:rPr>
      </w:pPr>
      <w:r>
        <w:rPr>
          <w:rFonts w:ascii="Times New Roman" w:hAnsi="Times New Roman"/>
        </w:rPr>
        <w:t>IFORM=4</w:t>
      </w:r>
    </w:p>
    <w:p w14:paraId="065F5D79" w14:textId="54AE6DA0" w:rsidR="008B439B" w:rsidRDefault="008B439B" w:rsidP="008B439B">
      <w:pPr>
        <w:numPr>
          <w:ilvl w:val="0"/>
          <w:numId w:val="26"/>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C65F07D" w14:textId="67DCF3AE" w:rsidR="008B439B" w:rsidRPr="008B439B" w:rsidRDefault="008B439B" w:rsidP="008B439B">
      <w:pPr>
        <w:numPr>
          <w:ilvl w:val="0"/>
          <w:numId w:val="26"/>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55C1EBC"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5C46D686"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6F2653C" w14:textId="24A0CBD7" w:rsidR="00954334" w:rsidRDefault="00954334"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w:t>
      </w:r>
      <w:r w:rsidRPr="00514A47">
        <w:rPr>
          <w:szCs w:val="24"/>
          <w:lang w:eastAsia="en-GB"/>
        </w:rPr>
        <w:lastRenderedPageBreak/>
        <w:t>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5D09201D"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6EF96B78" w14:textId="77777777" w:rsidR="008A53DF" w:rsidRDefault="008A53DF" w:rsidP="008A53DF">
      <w:pPr>
        <w:ind w:left="2835" w:hanging="1701"/>
        <w:jc w:val="both"/>
        <w:rPr>
          <w:rFonts w:ascii="Times New Roman" w:hAnsi="Times New Roman"/>
        </w:rPr>
      </w:pPr>
    </w:p>
    <w:p w14:paraId="57E32973" w14:textId="11A3D475"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lls</w:t>
      </w:r>
      <w:proofErr w:type="spell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40BA063B" w14:textId="77777777" w:rsidR="00954334" w:rsidRDefault="00954334" w:rsidP="00954334">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66E86A80"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lbl</w:t>
      </w:r>
      <w:proofErr w:type="spell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61C2C1F" w14:textId="77777777" w:rsidR="00EC0A48" w:rsidRDefault="00EC0A48" w:rsidP="008A53DF">
      <w:pPr>
        <w:ind w:left="2835" w:hanging="1701"/>
        <w:jc w:val="both"/>
        <w:rPr>
          <w:rFonts w:ascii="Times New Roman" w:hAnsi="Times New Roman"/>
        </w:rPr>
      </w:pPr>
    </w:p>
    <w:p w14:paraId="41D57482" w14:textId="0F11D880"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sha</w:t>
      </w:r>
      <w:proofErr w:type="spell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1CEE0A2"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5B9570B6"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pra</w:t>
      </w:r>
      <w:proofErr w:type="spell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330DF8C8" w:rsidR="004F32DF" w:rsidRDefault="004F32DF" w:rsidP="004F32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09726581"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rfl</w:t>
      </w:r>
      <w:proofErr w:type="spell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6F195FC0"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vpf</w:t>
      </w:r>
      <w:proofErr w:type="spell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7615F1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sidR="00954334">
        <w:rPr>
          <w:rFonts w:ascii="Times New Roman" w:hAnsi="Times New Roman"/>
        </w:rPr>
        <w:t>&gt;.</w:t>
      </w:r>
      <w:proofErr w:type="spellStart"/>
      <w:r w:rsidR="00954334">
        <w:rPr>
          <w:rFonts w:ascii="Times New Roman" w:hAnsi="Times New Roman"/>
        </w:rPr>
        <w:t>cel</w:t>
      </w:r>
      <w:proofErr w:type="spell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6DB5F397" w14:textId="77777777" w:rsidR="00954334" w:rsidRDefault="00954334" w:rsidP="000544E9">
      <w:pPr>
        <w:ind w:left="2835" w:hanging="1701"/>
        <w:jc w:val="both"/>
        <w:rPr>
          <w:rFonts w:ascii="Times New Roman" w:hAnsi="Times New Roman"/>
        </w:rPr>
      </w:pPr>
    </w:p>
    <w:p w14:paraId="054EE307" w14:textId="1F414978" w:rsidR="00954334" w:rsidRDefault="00954334" w:rsidP="00954334">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 xml:space="preserve">&gt;.pre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r>
        <w:rPr>
          <w:rFonts w:ascii="Times New Roman" w:hAnsi="Times New Roman"/>
        </w:rPr>
        <w:t>&gt;.raw, which is simply renamed to &lt;</w:t>
      </w:r>
      <w:proofErr w:type="spellStart"/>
      <w:r>
        <w:rPr>
          <w:rFonts w:ascii="Times New Roman" w:hAnsi="Times New Roman"/>
        </w:rPr>
        <w:t>runname</w:t>
      </w:r>
      <w:proofErr w:type="spellEnd"/>
      <w:r>
        <w:rPr>
          <w:rFonts w:ascii="Times New Roman" w:hAnsi="Times New Roman"/>
        </w:rPr>
        <w:t>&gt;.pre.</w:t>
      </w:r>
    </w:p>
    <w:p w14:paraId="784EE25C" w14:textId="77777777" w:rsidR="00954334" w:rsidRDefault="00954334" w:rsidP="000544E9">
      <w:pPr>
        <w:ind w:left="2835" w:hanging="1701"/>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2B633873"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156F85E" w14:textId="6472DA1B" w:rsidR="009A39CE" w:rsidRDefault="009A39CE" w:rsidP="009A39C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lastRenderedPageBreak/>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32965D3C"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22C31AE7" w14:textId="4DC1DE5E" w:rsidR="00FF6DDE" w:rsidRDefault="00FF6DDE" w:rsidP="00FF6DD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224 then a revised Uranus cloud layering scheme is used where the methane cloud is vertically extendable. The format is the same as for the 223 </w:t>
      </w:r>
      <w:proofErr w:type="gramStart"/>
      <w:r>
        <w:rPr>
          <w:rFonts w:ascii="Times New Roman" w:hAnsi="Times New Roman"/>
        </w:rPr>
        <w:t>model</w:t>
      </w:r>
      <w:proofErr w:type="gramEnd"/>
      <w:r>
        <w:rPr>
          <w:rFonts w:ascii="Times New Roman" w:hAnsi="Times New Roman"/>
        </w:rPr>
        <w:t xml:space="preserve">,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0BAD3242" w14:textId="5FCC42CE" w:rsidR="00FF6DDE" w:rsidRPr="00216EC3" w:rsidRDefault="00FF6DDE" w:rsidP="00F803D1">
      <w:pPr>
        <w:numPr>
          <w:ilvl w:val="0"/>
          <w:numId w:val="33"/>
        </w:numPr>
        <w:jc w:val="both"/>
        <w:rPr>
          <w:rFonts w:ascii="Times New Roman" w:hAnsi="Times New Roman"/>
        </w:rPr>
      </w:pPr>
      <w:r>
        <w:rPr>
          <w:rFonts w:ascii="Times New Roman" w:hAnsi="Times New Roman"/>
        </w:rPr>
        <w:lastRenderedPageBreak/>
        <w:t xml:space="preserve">If </w:t>
      </w:r>
      <w:proofErr w:type="gramStart"/>
      <w:r>
        <w:rPr>
          <w:rFonts w:ascii="Times New Roman" w:hAnsi="Times New Roman"/>
        </w:rPr>
        <w:t>VARIDENT(</w:t>
      </w:r>
      <w:proofErr w:type="gramEnd"/>
      <w:r>
        <w:rPr>
          <w:rFonts w:ascii="Times New Roman" w:hAnsi="Times New Roman"/>
        </w:rPr>
        <w:t xml:space="preserve">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r w:rsidRPr="00F803D1">
        <w:rPr>
          <w:rFonts w:ascii="Courier" w:hAnsi="Courier"/>
        </w:rPr>
        <w:t>readapriori.f</w:t>
      </w:r>
      <w:proofErr w:type="spellEnd"/>
      <w:r>
        <w:rPr>
          <w:rFonts w:ascii="Times New Roman" w:hAnsi="Times New Roman"/>
        </w:rPr>
        <w:t xml:space="preserve"> for more detail.</w:t>
      </w:r>
    </w:p>
    <w:p w14:paraId="531C4E42" w14:textId="77777777" w:rsidR="008A53DF" w:rsidRDefault="008A53DF" w:rsidP="00860E4C">
      <w:pPr>
        <w:ind w:left="-22"/>
        <w:jc w:val="both"/>
        <w:rPr>
          <w:rFonts w:ascii="Times New Roman" w:hAnsi="Times New Roman"/>
        </w:rPr>
      </w:pPr>
    </w:p>
    <w:p w14:paraId="7FF326D8" w14:textId="74A5789F"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lastRenderedPageBreak/>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w:t>
      </w:r>
      <w:r>
        <w:rPr>
          <w:rFonts w:ascii="Times New Roman" w:hAnsi="Times New Roman"/>
          <w:color w:val="000000"/>
        </w:rPr>
        <w:lastRenderedPageBreak/>
        <w:t xml:space="preserve">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proofErr w:type="gramStart"/>
      <w:r>
        <w:rPr>
          <w:rFonts w:ascii="Times New Roman" w:hAnsi="Times New Roman"/>
        </w:rPr>
        <w:t>VARIDENT(</w:t>
      </w:r>
      <w:proofErr w:type="gramEnd"/>
      <w:r>
        <w:rPr>
          <w:rFonts w:ascii="Times New Roman" w:hAnsi="Times New Roman"/>
        </w:rPr>
        <w: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proofErr w:type="gramStart"/>
      <w:r w:rsidRPr="00E84C16">
        <w:rPr>
          <w:rFonts w:ascii="Times New Roman" w:hAnsi="Times New Roman"/>
          <w:i/>
          <w:color w:val="000000"/>
        </w:rPr>
        <w:t>x</w:t>
      </w:r>
      <w:r>
        <w:rPr>
          <w:rFonts w:ascii="Times New Roman" w:hAnsi="Times New Roman"/>
          <w:color w:val="000000"/>
        </w:rPr>
        <w:t>(</w:t>
      </w:r>
      <w:proofErr w:type="gramEnd"/>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27A717DB" w14:textId="4B3420E0" w:rsid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1B58C9F" w14:textId="7820FA5D" w:rsidR="008A53DF" w:rsidRDefault="002421A2" w:rsidP="002421A2">
      <w:pPr>
        <w:pStyle w:val="ListParagraph"/>
        <w:numPr>
          <w:ilvl w:val="0"/>
          <w:numId w:val="42"/>
        </w:numPr>
        <w:jc w:val="both"/>
        <w:rPr>
          <w:rFonts w:ascii="Times New Roman" w:hAnsi="Times New Roman"/>
        </w:rPr>
      </w:pPr>
      <w:r w:rsidRPr="002421A2">
        <w:rPr>
          <w:rFonts w:ascii="Times New Roman" w:hAnsi="Times New Roman"/>
        </w:rPr>
        <w:lastRenderedPageBreak/>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w:t>
      </w:r>
      <w:proofErr w:type="gramStart"/>
      <w:r>
        <w:rPr>
          <w:rFonts w:ascii="Times New Roman" w:hAnsi="Times New Roman"/>
        </w:rPr>
        <w:t>444 model</w:t>
      </w:r>
      <w:proofErr w:type="gramEnd"/>
      <w:r>
        <w:rPr>
          <w:rFonts w:ascii="Times New Roman" w:hAnsi="Times New Roman"/>
        </w:rPr>
        <w:t xml:space="preserve"> input. The fractional scale height is scaled according to the radius (so small particles have larger FSH).</w:t>
      </w:r>
    </w:p>
    <w:p w14:paraId="2A50D9E5" w14:textId="77777777" w:rsidR="002421A2" w:rsidRDefault="002421A2" w:rsidP="002421A2">
      <w:pPr>
        <w:pStyle w:val="ListParagraph"/>
        <w:numPr>
          <w:ilvl w:val="0"/>
          <w:numId w:val="42"/>
        </w:numPr>
        <w:jc w:val="both"/>
        <w:rPr>
          <w:rFonts w:ascii="Times New Roman" w:hAnsi="Times New Roman"/>
        </w:rPr>
      </w:pPr>
      <w:r>
        <w:rPr>
          <w:rFonts w:ascii="Times New Roman" w:hAnsi="Times New Roman"/>
        </w:rPr>
        <w:t xml:space="preserve">Temperature profile after Robinson and </w:t>
      </w:r>
      <w:proofErr w:type="spellStart"/>
      <w:r>
        <w:rPr>
          <w:rFonts w:ascii="Times New Roman" w:hAnsi="Times New Roman"/>
        </w:rPr>
        <w:t>Catling</w:t>
      </w:r>
      <w:proofErr w:type="spellEnd"/>
      <w:r>
        <w:rPr>
          <w:rFonts w:ascii="Times New Roman" w:hAnsi="Times New Roman"/>
        </w:rPr>
        <w:t xml:space="preserve"> (2012). Input parameters:</w:t>
      </w:r>
    </w:p>
    <w:p w14:paraId="1BAC0E45" w14:textId="77777777" w:rsidR="002421A2" w:rsidRDefault="002421A2" w:rsidP="002421A2">
      <w:pPr>
        <w:pStyle w:val="ListParagraph"/>
        <w:numPr>
          <w:ilvl w:val="1"/>
          <w:numId w:val="42"/>
        </w:numPr>
        <w:jc w:val="both"/>
        <w:rPr>
          <w:rFonts w:ascii="Times New Roman" w:hAnsi="Times New Roman"/>
        </w:rPr>
      </w:pPr>
      <w:r>
        <w:rPr>
          <w:rFonts w:ascii="Times New Roman" w:hAnsi="Times New Roman"/>
        </w:rPr>
        <w:t xml:space="preserve"> </w:t>
      </w:r>
      <w:proofErr w:type="gramStart"/>
      <w:r>
        <w:rPr>
          <w:rFonts w:ascii="Times New Roman" w:hAnsi="Times New Roman"/>
        </w:rPr>
        <w:t>tau0</w:t>
      </w:r>
      <w:proofErr w:type="gramEnd"/>
      <w:r>
        <w:rPr>
          <w:rFonts w:ascii="Times New Roman" w:hAnsi="Times New Roman"/>
        </w:rPr>
        <w:t xml:space="preserve"> </w:t>
      </w:r>
      <w:r>
        <w:rPr>
          <w:rFonts w:ascii="Times New Roman" w:hAnsi="Times New Roman"/>
        </w:rPr>
        <w:tab/>
        <w:t>optical depth at bottom of atmosphere</w:t>
      </w:r>
    </w:p>
    <w:p w14:paraId="40898E32" w14:textId="13ECFDB1" w:rsidR="002421A2" w:rsidRDefault="002421A2" w:rsidP="002421A2">
      <w:pPr>
        <w:pStyle w:val="ListParagraph"/>
        <w:numPr>
          <w:ilvl w:val="1"/>
          <w:numId w:val="42"/>
        </w:numPr>
        <w:jc w:val="both"/>
        <w:rPr>
          <w:rFonts w:ascii="Times New Roman" w:hAnsi="Times New Roman"/>
        </w:rPr>
      </w:pPr>
      <w:proofErr w:type="gramStart"/>
      <w:r>
        <w:rPr>
          <w:rFonts w:ascii="Times New Roman" w:hAnsi="Times New Roman"/>
        </w:rPr>
        <w:t>n</w:t>
      </w:r>
      <w:proofErr w:type="gramEnd"/>
      <w:r>
        <w:rPr>
          <w:rFonts w:ascii="Times New Roman" w:hAnsi="Times New Roman"/>
        </w:rPr>
        <w:tab/>
        <w:t>tau depends on pressure as tau=tau0*(p/p0)</w:t>
      </w:r>
      <w:r w:rsidRPr="002421A2">
        <w:rPr>
          <w:rFonts w:ascii="Times New Roman" w:hAnsi="Times New Roman"/>
          <w:vertAlign w:val="superscript"/>
        </w:rPr>
        <w:t>n</w:t>
      </w:r>
      <w:r>
        <w:rPr>
          <w:rFonts w:ascii="Times New Roman" w:hAnsi="Times New Roman"/>
        </w:rPr>
        <w:t xml:space="preserve"> </w:t>
      </w:r>
    </w:p>
    <w:p w14:paraId="05CD30CB" w14:textId="397A1FAD" w:rsidR="002421A2" w:rsidRDefault="002421A2" w:rsidP="002421A2">
      <w:pPr>
        <w:pStyle w:val="ListParagraph"/>
        <w:numPr>
          <w:ilvl w:val="1"/>
          <w:numId w:val="42"/>
        </w:numPr>
        <w:jc w:val="both"/>
        <w:rPr>
          <w:rFonts w:ascii="Times New Roman" w:hAnsi="Times New Roman"/>
        </w:rPr>
      </w:pPr>
      <w:proofErr w:type="spellStart"/>
      <w:r>
        <w:rPr>
          <w:rFonts w:ascii="Times New Roman" w:hAnsi="Times New Roman"/>
        </w:rPr>
        <w:t>Teff</w:t>
      </w:r>
      <w:proofErr w:type="spellEnd"/>
      <w:r>
        <w:rPr>
          <w:rFonts w:ascii="Times New Roman" w:hAnsi="Times New Roman"/>
        </w:rPr>
        <w:tab/>
      </w:r>
      <w:proofErr w:type="spellStart"/>
      <w:r>
        <w:rPr>
          <w:rFonts w:ascii="Times New Roman" w:hAnsi="Times New Roman"/>
        </w:rPr>
        <w:t>Radiative</w:t>
      </w:r>
      <w:proofErr w:type="spellEnd"/>
      <w:r>
        <w:rPr>
          <w:rFonts w:ascii="Times New Roman" w:hAnsi="Times New Roman"/>
        </w:rPr>
        <w:t xml:space="preserve"> equilibrium temperature (sets stratospheric temperature)</w:t>
      </w:r>
    </w:p>
    <w:p w14:paraId="2BD585C8" w14:textId="63D65270" w:rsidR="002421A2" w:rsidRPr="004B6DB9" w:rsidRDefault="002421A2" w:rsidP="002421A2">
      <w:pPr>
        <w:pStyle w:val="ListParagraph"/>
        <w:numPr>
          <w:ilvl w:val="1"/>
          <w:numId w:val="42"/>
        </w:numPr>
        <w:jc w:val="both"/>
        <w:rPr>
          <w:rFonts w:ascii="Times New Roman" w:hAnsi="Times New Roman"/>
        </w:rPr>
      </w:pPr>
      <w:proofErr w:type="gramStart"/>
      <w:r w:rsidRPr="004B6DB9">
        <w:rPr>
          <w:rFonts w:ascii="Times New Roman" w:hAnsi="Times New Roman"/>
        </w:rPr>
        <w:t>alpha</w:t>
      </w:r>
      <w:proofErr w:type="gramEnd"/>
      <w:r w:rsidRPr="004B6DB9">
        <w:rPr>
          <w:rFonts w:ascii="Times New Roman" w:hAnsi="Times New Roman"/>
        </w:rPr>
        <w:tab/>
        <w:t xml:space="preserve">Modification to DALR to account for SALR. In range 0.7-0.9 </w:t>
      </w:r>
    </w:p>
    <w:p w14:paraId="0F0CA5A6" w14:textId="27D25C6E" w:rsidR="004B6DB9" w:rsidRDefault="004B6DB9" w:rsidP="002421A2">
      <w:pPr>
        <w:pStyle w:val="ListParagraph"/>
        <w:numPr>
          <w:ilvl w:val="1"/>
          <w:numId w:val="42"/>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302573A5" w14:textId="27A74EDD" w:rsidR="004B6DB9" w:rsidRPr="004B6DB9" w:rsidRDefault="004B6DB9" w:rsidP="004B6DB9">
      <w:pPr>
        <w:ind w:left="720"/>
        <w:jc w:val="both"/>
        <w:rPr>
          <w:rFonts w:ascii="Times New Roman" w:hAnsi="Times New Roman"/>
        </w:rPr>
      </w:pPr>
      <w:r>
        <w:rPr>
          <w:rFonts w:ascii="Times New Roman" w:hAnsi="Times New Roman"/>
        </w:rPr>
        <w:t xml:space="preserve">Temperature at top of atmosphere set to </w:t>
      </w:r>
      <w:proofErr w:type="spellStart"/>
      <w:r>
        <w:rPr>
          <w:rFonts w:ascii="Times New Roman" w:hAnsi="Times New Roman"/>
        </w:rPr>
        <w:t>Eddington</w:t>
      </w:r>
      <w:proofErr w:type="spellEnd"/>
      <w:r>
        <w:rPr>
          <w:rFonts w:ascii="Times New Roman" w:hAnsi="Times New Roman"/>
        </w:rPr>
        <w:t xml:space="preserve">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2431B8B3" w14:textId="77777777" w:rsidR="002421A2" w:rsidRDefault="002421A2" w:rsidP="008A53DF">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w:t>
      </w:r>
      <w:r w:rsidR="00656587">
        <w:rPr>
          <w:rFonts w:ascii="Times New Roman" w:hAnsi="Times New Roman"/>
        </w:rPr>
        <w:lastRenderedPageBreak/>
        <w:t xml:space="preserve">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5E45EA64" w14:textId="77777777" w:rsidR="00EC0A48" w:rsidRDefault="00EC0A48" w:rsidP="008A53DF">
      <w:pPr>
        <w:jc w:val="both"/>
        <w:rPr>
          <w:rFonts w:ascii="Times New Roman" w:hAnsi="Times New Roman"/>
        </w:rPr>
      </w:pPr>
    </w:p>
    <w:p w14:paraId="3B3DD8D8" w14:textId="39C34E60"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4E15CFD5"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14A284A1"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r w:rsidR="00954334">
        <w:rPr>
          <w:rFonts w:ascii="Times New Roman" w:hAnsi="Times New Roman"/>
        </w:rPr>
        <w:t>&gt;.raw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lastRenderedPageBreak/>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371EB79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DC79E1"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DC79E1" w:rsidRPr="000544E9" w:rsidRDefault="00DC79E1">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DC79E1" w:rsidRPr="000544E9" w:rsidRDefault="00DC79E1">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DC79E1" w:rsidRPr="000544E9" w:rsidRDefault="00DC79E1">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DC79E1" w:rsidRPr="006B4AB9" w:rsidRDefault="00DC79E1">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DC79E1" w:rsidRPr="006B4AB9" w:rsidRDefault="00DC79E1">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DC79E1" w:rsidRPr="006B4AB9" w:rsidRDefault="00DC79E1">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lastRenderedPageBreak/>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3D2AE7D7"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lastRenderedPageBreak/>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3977CB92"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r w:rsidR="004F615E">
        <w:rPr>
          <w:rFonts w:ascii="Times New Roman" w:hAnsi="Times New Roman"/>
        </w:rPr>
        <w:t xml:space="preserve"> (from scratch with ILBL=1, and from </w:t>
      </w:r>
      <w:proofErr w:type="spellStart"/>
      <w:r w:rsidR="004F615E">
        <w:rPr>
          <w:rFonts w:ascii="Times New Roman" w:hAnsi="Times New Roman"/>
        </w:rPr>
        <w:t>pretabulated</w:t>
      </w:r>
      <w:proofErr w:type="spellEnd"/>
      <w:r w:rsidR="004F615E">
        <w:rPr>
          <w:rFonts w:ascii="Times New Roman" w:hAnsi="Times New Roman"/>
        </w:rPr>
        <w:t xml:space="preserve"> tables with ILBL=2)</w:t>
      </w:r>
      <w:r>
        <w:rPr>
          <w:rFonts w:ascii="Times New Roman" w:hAnsi="Times New Roman"/>
        </w:rPr>
        <w:t>.</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78522D0F"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w:t>
      </w:r>
      <w:r>
        <w:rPr>
          <w:rFonts w:ascii="Times New Roman" w:hAnsi="Times New Roman"/>
        </w:rPr>
        <w:lastRenderedPageBreak/>
        <w:t>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35D2EDA7" w14:textId="1A57A81B" w:rsidR="00954334" w:rsidRDefault="00954334" w:rsidP="008A53DF">
      <w:pPr>
        <w:jc w:val="both"/>
        <w:outlineLvl w:val="0"/>
        <w:rPr>
          <w:rFonts w:ascii="Times New Roman" w:hAnsi="Times New Roman"/>
          <w:b/>
        </w:rPr>
      </w:pPr>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p>
    <w:p w14:paraId="66BA7642" w14:textId="77777777" w:rsidR="00954334" w:rsidRDefault="00954334" w:rsidP="00DC79E1">
      <w:pPr>
        <w:jc w:val="both"/>
        <w:rPr>
          <w:rFonts w:ascii="Times New Roman" w:hAnsi="Times New Roman"/>
          <w:b/>
        </w:rPr>
      </w:pPr>
    </w:p>
    <w:p w14:paraId="7EF35393" w14:textId="7FC5A8F7" w:rsidR="00954334" w:rsidRDefault="00954334" w:rsidP="00954334">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185577">
        <w:rPr>
          <w:rFonts w:ascii="Copperplate Gothic Light" w:hAnsi="Copperplate Gothic Light"/>
        </w:rPr>
        <w:t>Nemesis</w:t>
      </w:r>
      <w:r>
        <w:rPr>
          <w:rFonts w:ascii="Times New Roman" w:hAnsi="Times New Roman"/>
        </w:rPr>
        <w:t xml:space="preserve"> in this mode:</w:t>
      </w:r>
    </w:p>
    <w:p w14:paraId="66FBB055" w14:textId="77777777" w:rsidR="00954334" w:rsidRPr="00BF2499" w:rsidRDefault="00954334" w:rsidP="00954334">
      <w:pPr>
        <w:pStyle w:val="ListParagraph"/>
        <w:numPr>
          <w:ilvl w:val="0"/>
          <w:numId w:val="47"/>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60A8A9B5" w14:textId="40CE2D9E" w:rsidR="00954334" w:rsidRDefault="00954334" w:rsidP="00954334">
      <w:pPr>
        <w:pStyle w:val="ListParagraph"/>
        <w:numPr>
          <w:ilvl w:val="0"/>
          <w:numId w:val="47"/>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w:t>
      </w:r>
      <w:proofErr w:type="gramStart"/>
      <w:r>
        <w:rPr>
          <w:rFonts w:ascii="Times New Roman" w:hAnsi="Times New Roman"/>
        </w:rPr>
        <w:t>a</w:t>
      </w:r>
      <w:proofErr w:type="gramEnd"/>
      <w:r>
        <w:rPr>
          <w:rFonts w:ascii="Times New Roman" w:hAnsi="Times New Roman"/>
        </w:rPr>
        <w:t xml:space="preserve"> .</w:t>
      </w:r>
      <w:proofErr w:type="spellStart"/>
      <w:r>
        <w:rPr>
          <w:rFonts w:ascii="Times New Roman" w:hAnsi="Times New Roman"/>
        </w:rPr>
        <w:t>lta</w:t>
      </w:r>
      <w:proofErr w:type="spellEnd"/>
      <w:r>
        <w:rPr>
          <w:rFonts w:ascii="Times New Roman" w:hAnsi="Times New Roman"/>
        </w:rPr>
        <w:t xml:space="preserve"> file extension. </w:t>
      </w:r>
    </w:p>
    <w:p w14:paraId="0F0ED447" w14:textId="77777777" w:rsidR="00954334" w:rsidRDefault="00954334" w:rsidP="00DC79E1">
      <w:pPr>
        <w:jc w:val="both"/>
        <w:rPr>
          <w:rFonts w:ascii="Times New Roman" w:hAnsi="Times New Roman"/>
          <w:b/>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Pr>
          <w:rFonts w:ascii="Copperplate Gothic Light" w:hAnsi="Copperplate Gothic Light"/>
        </w:rPr>
        <w:lastRenderedPageBreak/>
        <w:t>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lastRenderedPageBreak/>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E55A82B" w14:textId="5694D062"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4A6DAB50" w14:textId="414FCF95"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w:t>
      </w:r>
      <w:proofErr w:type="gramStart"/>
      <w:r>
        <w:rPr>
          <w:rFonts w:ascii="Times New Roman" w:hAnsi="Times New Roman"/>
        </w:rPr>
        <w:t>transmission weighting</w:t>
      </w:r>
      <w:proofErr w:type="gramEnd"/>
      <w:r>
        <w:rPr>
          <w:rFonts w:ascii="Times New Roman" w:hAnsi="Times New Roman"/>
        </w:rPr>
        <w:t xml:space="preserve">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w:t>
      </w:r>
      <w:proofErr w:type="gramStart"/>
      <w:r>
        <w:rPr>
          <w:rFonts w:ascii="Times New Roman" w:hAnsi="Times New Roman"/>
        </w:rPr>
        <w:t>one which is the raw spectrum</w:t>
      </w:r>
      <w:proofErr w:type="gramEnd"/>
      <w:r>
        <w:rPr>
          <w:rFonts w:ascii="Times New Roman" w:hAnsi="Times New Roman"/>
        </w:rPr>
        <w:t xml:space="preserve">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lastRenderedPageBreak/>
        <w:t>8.6</w:t>
      </w:r>
      <w:r w:rsidRPr="00255FCD">
        <w:rPr>
          <w:rFonts w:ascii="Times New Roman" w:hAnsi="Times New Roman"/>
          <w:b/>
        </w:rPr>
        <w:t xml:space="preserve"> </w:t>
      </w:r>
      <w:proofErr w:type="spellStart"/>
      <w:r>
        <w:rPr>
          <w:rFonts w:ascii="Times New Roman" w:hAnsi="Times New Roman"/>
          <w:b/>
        </w:rPr>
        <w:t>Lbldrv_wave</w:t>
      </w:r>
      <w:proofErr w:type="spellEnd"/>
    </w:p>
    <w:p w14:paraId="2EF707D1" w14:textId="42D81B5A"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DC79E1">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6pt;height:23.4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DC79E1">
        <w:rPr>
          <w:position w:val="-18"/>
        </w:rPr>
        <w:pict w14:anchorId="34C00A39">
          <v:shape id="_x0000_i1027" type="#_x0000_t75" style="width:4in;height:26.1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DC79E1">
        <w:rPr>
          <w:rFonts w:ascii="Times New Roman" w:hAnsi="Times New Roman"/>
          <w:position w:val="-12"/>
        </w:rPr>
        <w:pict w14:anchorId="465507D2">
          <v:shape id="_x0000_i1028" type="#_x0000_t75" style="width:12.6pt;height:19.8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DC79E1">
        <w:rPr>
          <w:rFonts w:ascii="Times New Roman" w:hAnsi="Times New Roman"/>
          <w:position w:val="-16"/>
        </w:rPr>
        <w:pict w14:anchorId="4719D855">
          <v:shape id="_x0000_i1029" type="#_x0000_t75" style="width:99.9pt;height:23.4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DC79E1" w:rsidP="008A53DF">
      <w:pPr>
        <w:jc w:val="center"/>
      </w:pPr>
      <w:r>
        <w:rPr>
          <w:position w:val="-16"/>
        </w:rPr>
        <w:pict w14:anchorId="458D14F0">
          <v:shape id="_x0000_i1030" type="#_x0000_t75" style="width:242.1pt;height:23.4pt" fillcolor="window">
            <v:imagedata r:id="rId20"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DC79E1" w:rsidP="008A53DF">
      <w:pPr>
        <w:jc w:val="center"/>
      </w:pPr>
      <w:r>
        <w:rPr>
          <w:position w:val="-16"/>
        </w:rPr>
        <w:pict w14:anchorId="50690FC8">
          <v:shape id="_x0000_i1031" type="#_x0000_t75" style="width:196.2pt;height:23.4pt" fillcolor="window">
            <v:imagedata r:id="rId21"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DC79E1">
        <w:rPr>
          <w:position w:val="-12"/>
        </w:rPr>
        <w:pict w14:anchorId="698F4844">
          <v:shape id="_x0000_i1032" type="#_x0000_t75" style="width:44.1pt;height:18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DC79E1">
        <w:rPr>
          <w:position w:val="-12"/>
        </w:rPr>
        <w:pict w14:anchorId="38D44606">
          <v:shape id="_x0000_i1033" type="#_x0000_t75" style="width:44.1pt;height:18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DC79E1">
        <w:rPr>
          <w:position w:val="-16"/>
        </w:rPr>
        <w:pict w14:anchorId="428F2E8B">
          <v:shape id="_x0000_i1034" type="#_x0000_t75" style="width:282.6pt;height:23.4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r w:rsidR="00DC79E1">
        <w:rPr>
          <w:position w:val="-14"/>
        </w:rPr>
        <w:pict w14:anchorId="09F96696">
          <v:shape id="_x0000_i1035" type="#_x0000_t75" style="width:186.3pt;height:19.8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DC79E1">
        <w:rPr>
          <w:position w:val="-12"/>
        </w:rPr>
        <w:pict w14:anchorId="3FE14509">
          <v:shape id="_x0000_i1036" type="#_x0000_t75" style="width:30.6pt;height:18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DC79E1">
        <w:rPr>
          <w:position w:val="-16"/>
        </w:rPr>
        <w:pict w14:anchorId="40223B1E">
          <v:shape id="_x0000_i1037" type="#_x0000_t75" style="width:139.5pt;height:23.4pt" fillcolor="window">
            <v:imagedata r:id="rId27"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DC79E1">
        <w:rPr>
          <w:position w:val="-16"/>
        </w:rPr>
        <w:pict w14:anchorId="7C42C75C">
          <v:shape id="_x0000_i1038" type="#_x0000_t75" style="width:148.5pt;height:23.4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DC79E1">
        <w:rPr>
          <w:position w:val="-12"/>
        </w:rPr>
        <w:pict w14:anchorId="28E70FFB">
          <v:shape id="_x0000_i1039" type="#_x0000_t75" style="width:18pt;height:18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67DEFEF" w14:textId="77777777" w:rsidR="00797043" w:rsidRDefault="00797043" w:rsidP="008A53DF"/>
    <w:p w14:paraId="586A8B13" w14:textId="787567FE"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70063689" w14:textId="77777777" w:rsidR="003612D1" w:rsidRDefault="003612D1" w:rsidP="008A53DF"/>
    <w:p w14:paraId="0928089E" w14:textId="13F5CB4F" w:rsidR="00797043" w:rsidRDefault="00797043" w:rsidP="008A53DF">
      <w:r>
        <w:t xml:space="preserve">If you want to add a new profile parameterisation to </w:t>
      </w:r>
      <w:r w:rsidRPr="00797043">
        <w:rPr>
          <w:rFonts w:ascii="Copperplate Gothic Light" w:hAnsi="Copperplate Gothic Light"/>
        </w:rPr>
        <w:t>Nemesis</w:t>
      </w:r>
      <w:r>
        <w:t>, then there are numerous steps to complete:</w:t>
      </w:r>
    </w:p>
    <w:p w14:paraId="5FDF48B9" w14:textId="77777777" w:rsidR="00797043" w:rsidRDefault="00797043" w:rsidP="008A53DF"/>
    <w:p w14:paraId="7A7EE2C8" w14:textId="619194E6" w:rsidR="00572295" w:rsidRPr="00572295" w:rsidRDefault="00797043" w:rsidP="00797043">
      <w:pPr>
        <w:pStyle w:val="ListParagraph"/>
        <w:numPr>
          <w:ilvl w:val="0"/>
          <w:numId w:val="45"/>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r w:rsidRPr="00797043">
        <w:rPr>
          <w:rFonts w:ascii="Courier New" w:hAnsi="Courier New"/>
        </w:rPr>
        <w:t>readapriori</w:t>
      </w:r>
      <w:r w:rsidRPr="00797043">
        <w:rPr>
          <w:rFonts w:ascii="Courier" w:hAnsi="Courier"/>
        </w:rPr>
        <w:t>.f</w:t>
      </w:r>
      <w:proofErr w:type="spell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w:t>
      </w:r>
      <w:proofErr w:type="gramStart"/>
      <w:r>
        <w:rPr>
          <w:rFonts w:ascii="Times New Roman" w:hAnsi="Times New Roman"/>
        </w:rPr>
        <w:t>volume mixing</w:t>
      </w:r>
      <w:proofErr w:type="gramEnd"/>
      <w:r>
        <w:rPr>
          <w:rFonts w:ascii="Times New Roman" w:hAnsi="Times New Roman"/>
        </w:rPr>
        <w:t xml:space="preserve">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proofErr w:type="gramStart"/>
      <w:r w:rsidR="00572295">
        <w:rPr>
          <w:rFonts w:ascii="Times New Roman" w:hAnsi="Times New Roman"/>
        </w:rPr>
        <w:t>VARIDENT(</w:t>
      </w:r>
      <w:proofErr w:type="gramEnd"/>
      <w:r w:rsidR="00572295">
        <w:rPr>
          <w:rFonts w:ascii="Times New Roman" w:hAnsi="Times New Roman"/>
        </w:rPr>
        <w: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010F654" w14:textId="77777777" w:rsidR="00572295" w:rsidRPr="00572295" w:rsidRDefault="00572295" w:rsidP="00572295">
      <w:pPr>
        <w:pStyle w:val="ListParagraph"/>
        <w:numPr>
          <w:ilvl w:val="1"/>
          <w:numId w:val="45"/>
        </w:num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IVAR,1)=0, then this is a temperature profile</w:t>
      </w:r>
    </w:p>
    <w:p w14:paraId="5AD00F67" w14:textId="65D29839" w:rsidR="00797043" w:rsidRPr="00572295" w:rsidRDefault="00572295" w:rsidP="00572295">
      <w:pPr>
        <w:pStyle w:val="ListParagraph"/>
        <w:numPr>
          <w:ilvl w:val="1"/>
          <w:numId w:val="45"/>
        </w:num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&gt; 0 and &lt; 100, then this defines a gas volume mixing ratio profile, in which case IDGAS = VARIDENT(IVAR,1) and ISOGAS = VARIDENT(IVAR,2).</w:t>
      </w:r>
    </w:p>
    <w:p w14:paraId="0B2DD698" w14:textId="290A16F8" w:rsidR="00572295" w:rsidRDefault="00572295" w:rsidP="00572295">
      <w:pPr>
        <w:pStyle w:val="ListParagraph"/>
        <w:numPr>
          <w:ilvl w:val="1"/>
          <w:numId w:val="45"/>
        </w:numPr>
      </w:pPr>
      <w:r>
        <w:t xml:space="preserve">If </w:t>
      </w:r>
      <w:proofErr w:type="gramStart"/>
      <w:r>
        <w:t>VARIDENT(</w:t>
      </w:r>
      <w:proofErr w:type="gramEnd"/>
      <w:r>
        <w:t>IVAR,1) is negative then the profile defines either an aerosol abundance profile, a para-H2 fraction profile, or fractional cloud cover.</w:t>
      </w:r>
      <w:r w:rsidR="00E73E34">
        <w:t xml:space="preserve"> See section 3.1 for details.</w:t>
      </w:r>
    </w:p>
    <w:p w14:paraId="76831CA5" w14:textId="21780876" w:rsidR="00572295" w:rsidRDefault="00572295" w:rsidP="00572295">
      <w:pPr>
        <w:pStyle w:val="ListParagraph"/>
        <w:numPr>
          <w:ilvl w:val="1"/>
          <w:numId w:val="45"/>
        </w:numPr>
      </w:pPr>
      <w:r>
        <w:t xml:space="preserve">If </w:t>
      </w:r>
      <w:proofErr w:type="gramStart"/>
      <w:r>
        <w:t>VARIDENT(</w:t>
      </w:r>
      <w:proofErr w:type="gramEnd"/>
      <w:r>
        <w:t>IVAR,1) &lt; 100, then VARIDENT(IVAR,3) defines the profile type. If you have a new profile parameterisation in mind, then please pick the next unused number.</w:t>
      </w:r>
    </w:p>
    <w:p w14:paraId="67FF5824" w14:textId="4FCEEEC9" w:rsidR="00572295" w:rsidRDefault="00572295" w:rsidP="00572295">
      <w:pPr>
        <w:pStyle w:val="ListParagraph"/>
        <w:numPr>
          <w:ilvl w:val="1"/>
          <w:numId w:val="45"/>
        </w:numPr>
      </w:pPr>
      <w:r>
        <w:t xml:space="preserve">If </w:t>
      </w:r>
      <w:proofErr w:type="gramStart"/>
      <w:r>
        <w:t>VA</w:t>
      </w:r>
      <w:r w:rsidR="001F7BAB">
        <w:t>RIDENT(</w:t>
      </w:r>
      <w:proofErr w:type="gramEnd"/>
      <w:r w:rsidR="001F7BAB">
        <w:t>IVAR,1) &gt; 100, then this defines</w:t>
      </w:r>
      <w:r>
        <w:t xml:space="preserve"> a ‘special’ parameterisation that might use a special layering technique, or define the cloud imaginary refractive index spectrum, etc. In such cases, please set </w:t>
      </w:r>
      <w:proofErr w:type="gramStart"/>
      <w:r>
        <w:t>VARIDENT(</w:t>
      </w:r>
      <w:proofErr w:type="gramEnd"/>
      <w:r>
        <w:t>IVAR,3) = VARIDENT(IVAR,1), and set VARIDENT(IVAR,2) = 0.</w:t>
      </w:r>
    </w:p>
    <w:p w14:paraId="5A0DA5CF" w14:textId="207ADDE2" w:rsidR="00797043" w:rsidRPr="00797043" w:rsidRDefault="00797043" w:rsidP="00797043">
      <w:pPr>
        <w:pStyle w:val="ListParagraph"/>
        <w:numPr>
          <w:ilvl w:val="0"/>
          <w:numId w:val="45"/>
        </w:numPr>
      </w:pPr>
      <w:r>
        <w:rPr>
          <w:rFonts w:ascii="Times New Roman" w:hAnsi="Times New Roman"/>
        </w:rPr>
        <w:lastRenderedPageBreak/>
        <w:t xml:space="preserve">You also need to update </w:t>
      </w:r>
      <w:proofErr w:type="spellStart"/>
      <w:r w:rsidRPr="00797043">
        <w:rPr>
          <w:rFonts w:ascii="Courier New" w:hAnsi="Courier New"/>
        </w:rPr>
        <w:t>logflag</w:t>
      </w:r>
      <w:r w:rsidRPr="00797043">
        <w:rPr>
          <w:rFonts w:ascii="Courier" w:hAnsi="Courier"/>
        </w:rPr>
        <w:t>.f</w:t>
      </w:r>
      <w:proofErr w:type="spellEnd"/>
      <w:r>
        <w:rPr>
          <w:rFonts w:ascii="Times New Roman" w:hAnsi="Times New Roman"/>
        </w:rPr>
        <w:t xml:space="preserve"> to correctly identify which of the new state vector elements are held as log values.</w:t>
      </w:r>
    </w:p>
    <w:p w14:paraId="3832059D" w14:textId="4AB1ED3A"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r w:rsidR="00797043" w:rsidRPr="00797043">
        <w:rPr>
          <w:rFonts w:ascii="Courier New" w:hAnsi="Courier New"/>
        </w:rPr>
        <w:t>npvar.f</w:t>
      </w:r>
      <w:proofErr w:type="spell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1CE8ABA" w14:textId="2CE35CD0" w:rsidR="006F0E94" w:rsidRPr="00C777EB" w:rsidRDefault="001F7BAB" w:rsidP="00797043">
      <w:pPr>
        <w:pStyle w:val="ListParagraph"/>
        <w:numPr>
          <w:ilvl w:val="0"/>
          <w:numId w:val="45"/>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D803F7B" w14:textId="34DA3B94" w:rsidR="00C777EB" w:rsidRPr="00C777EB" w:rsidRDefault="00C777EB" w:rsidP="00797043">
      <w:pPr>
        <w:pStyle w:val="ListParagraph"/>
        <w:numPr>
          <w:ilvl w:val="0"/>
          <w:numId w:val="45"/>
        </w:numPr>
      </w:pPr>
      <w:r>
        <w:t xml:space="preserve">You need to edit </w:t>
      </w:r>
      <w:proofErr w:type="spellStart"/>
      <w:r w:rsidRPr="00C777EB">
        <w:rPr>
          <w:rFonts w:ascii="Courier New" w:hAnsi="Courier New"/>
        </w:rPr>
        <w:t>subprofretg.f</w:t>
      </w:r>
      <w:proofErr w:type="spellEnd"/>
      <w:r>
        <w:t xml:space="preserve"> to use the new x-vector elements to </w:t>
      </w:r>
      <w:proofErr w:type="gramStart"/>
      <w:r>
        <w:t>mod</w:t>
      </w:r>
      <w:r w:rsidR="001F7BAB">
        <w:t>ify either</w:t>
      </w:r>
      <w:proofErr w:type="gramEnd"/>
      <w:r w:rsidR="001F7BAB">
        <w:t xml:space="preserve">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r w:rsidRPr="00C777EB">
        <w:rPr>
          <w:rFonts w:ascii="Courier New" w:hAnsi="Courier New"/>
        </w:rPr>
        <w:t>subprofretg.f</w:t>
      </w:r>
      <w:proofErr w:type="spell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proofErr w:type="gramStart"/>
      <w:r w:rsidRPr="00C777EB">
        <w:rPr>
          <w:rFonts w:ascii="Times New Roman" w:hAnsi="Times New Roman"/>
          <w:color w:val="000000"/>
          <w:szCs w:val="24"/>
          <w:lang w:val="en-US"/>
        </w:rPr>
        <w:t>XMAP(</w:t>
      </w:r>
      <w:proofErr w:type="gramEnd"/>
      <w:r w:rsidRPr="00C777EB">
        <w:rPr>
          <w:rFonts w:ascii="Times New Roman" w:hAnsi="Times New Roman"/>
          <w:color w:val="000000"/>
          <w:szCs w:val="24"/>
          <w:lang w:val="en-US"/>
        </w:rPr>
        <w:t xml:space="preserve">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w:t>
      </w:r>
      <w:proofErr w:type="gramStart"/>
      <w:r w:rsidRPr="00C777EB">
        <w:rPr>
          <w:rFonts w:ascii="Times New Roman" w:hAnsi="Times New Roman"/>
          <w:color w:val="000000"/>
          <w:szCs w:val="24"/>
          <w:lang w:val="en-US"/>
        </w:rPr>
        <w:t>X1(</w:t>
      </w:r>
      <w:proofErr w:type="gramEnd"/>
      <w:r w:rsidRPr="00C777EB">
        <w:rPr>
          <w:rFonts w:ascii="Times New Roman" w:hAnsi="Times New Roman"/>
          <w:color w:val="000000"/>
          <w:szCs w:val="24"/>
          <w:lang w:val="en-US"/>
        </w:rPr>
        <w:t xml:space="preserve">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7E6510B4" w14:textId="5D6B854B"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xml:space="preserve">, then we’re defining a gas </w:t>
      </w:r>
      <w:proofErr w:type="gramStart"/>
      <w:r w:rsidRPr="00C777EB">
        <w:rPr>
          <w:rFonts w:ascii="Times New Roman" w:hAnsi="Times New Roman"/>
          <w:color w:val="000000"/>
          <w:szCs w:val="24"/>
          <w:lang w:val="en-US"/>
        </w:rPr>
        <w:t>volume mixing</w:t>
      </w:r>
      <w:proofErr w:type="gramEnd"/>
      <w:r w:rsidRPr="00C777EB">
        <w:rPr>
          <w:rFonts w:ascii="Times New Roman" w:hAnsi="Times New Roman"/>
          <w:color w:val="000000"/>
          <w:szCs w:val="24"/>
          <w:lang w:val="en-US"/>
        </w:rPr>
        <w:t xml:space="preserve"> ratio</w:t>
      </w:r>
      <w:r>
        <w:rPr>
          <w:rFonts w:ascii="Times New Roman" w:hAnsi="Times New Roman"/>
          <w:color w:val="000000"/>
          <w:szCs w:val="24"/>
          <w:lang w:val="en-US"/>
        </w:rPr>
        <w:t>.</w:t>
      </w:r>
    </w:p>
    <w:p w14:paraId="356ACDF2" w14:textId="770E0FE6"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14:paraId="39BCE54C" w14:textId="287D613C"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6D07FD2E" w14:textId="280F12C8"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w:t>
      </w:r>
      <w:proofErr w:type="gramStart"/>
      <w:r w:rsidR="00E73E34">
        <w:t>X1(</w:t>
      </w:r>
      <w:proofErr w:type="gramEnd"/>
      <w:r w:rsidR="00E73E34">
        <w:t xml:space="preserve">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4B2383F1" w14:textId="77777777" w:rsidR="00797043" w:rsidRDefault="00797043" w:rsidP="008A53DF"/>
    <w:p w14:paraId="73A9B1CD" w14:textId="1C9DE27A" w:rsidR="003612D1" w:rsidRPr="00DC79E1" w:rsidRDefault="003612D1" w:rsidP="003612D1">
      <w:pPr>
        <w:outlineLvl w:val="0"/>
        <w:rPr>
          <w:rFonts w:ascii="Times New Roman" w:hAnsi="Times New Roman"/>
          <w:b/>
          <w:szCs w:val="24"/>
        </w:rPr>
      </w:pPr>
      <w:r w:rsidRPr="00DC79E1">
        <w:rPr>
          <w:rFonts w:ascii="Times New Roman" w:hAnsi="Times New Roman"/>
          <w:b/>
          <w:szCs w:val="24"/>
        </w:rPr>
        <w:lastRenderedPageBreak/>
        <w:t>10. K-table location</w:t>
      </w:r>
    </w:p>
    <w:p w14:paraId="122CA3E8" w14:textId="77777777" w:rsidR="003612D1" w:rsidRPr="00DC79E1" w:rsidRDefault="003612D1" w:rsidP="003612D1">
      <w:pPr>
        <w:rPr>
          <w:rFonts w:ascii="Times New Roman" w:hAnsi="Times New Roman"/>
          <w:szCs w:val="24"/>
        </w:rPr>
      </w:pPr>
    </w:p>
    <w:p w14:paraId="5598C755" w14:textId="142A86C1"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an attempt has been made 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/network/group/</w:t>
      </w:r>
      <w:proofErr w:type="spellStart"/>
      <w:r w:rsidR="00DC79E1" w:rsidRPr="00DC79E1">
        <w:rPr>
          <w:rFonts w:ascii="Times New Roman" w:hAnsi="Times New Roman"/>
          <w:szCs w:val="24"/>
        </w:rPr>
        <w:t>aopp</w:t>
      </w:r>
      <w:proofErr w:type="spellEnd"/>
      <w:r w:rsidR="00DC79E1" w:rsidRPr="00DC79E1">
        <w:rPr>
          <w:rFonts w:ascii="Times New Roman" w:hAnsi="Times New Roman"/>
          <w:szCs w:val="24"/>
        </w:rPr>
        <w:t xml:space="preserve">/planetary/PGJI001_IRWIN_LBLKTAB. </w:t>
      </w:r>
    </w:p>
    <w:p w14:paraId="3E804858" w14:textId="77777777" w:rsidR="00DC79E1" w:rsidRPr="00DC79E1" w:rsidRDefault="00DC79E1" w:rsidP="003612D1">
      <w:pPr>
        <w:rPr>
          <w:rFonts w:ascii="Times New Roman" w:hAnsi="Times New Roman"/>
          <w:szCs w:val="24"/>
          <w:lang w:val="en-US"/>
        </w:rPr>
      </w:pPr>
    </w:p>
    <w:p w14:paraId="5A643494" w14:textId="5141FF16" w:rsidR="00DC79E1" w:rsidRPr="00DC79E1" w:rsidRDefault="00DC79E1" w:rsidP="00DC79E1">
      <w:pPr>
        <w:outlineLvl w:val="0"/>
        <w:rPr>
          <w:rFonts w:ascii="Times New Roman" w:hAnsi="Times New Roman"/>
          <w:b/>
          <w:szCs w:val="24"/>
        </w:rPr>
      </w:pPr>
      <w:r w:rsidRPr="00DC79E1">
        <w:rPr>
          <w:rFonts w:ascii="Times New Roman" w:hAnsi="Times New Roman"/>
          <w:b/>
          <w:szCs w:val="24"/>
          <w:lang w:val="en-US"/>
        </w:rPr>
        <w:t>11. Note on k-table formats</w:t>
      </w:r>
    </w:p>
    <w:p w14:paraId="735E8B73" w14:textId="77777777" w:rsidR="003612D1" w:rsidRPr="00DC79E1" w:rsidRDefault="003612D1">
      <w:pPr>
        <w:rPr>
          <w:rFonts w:ascii="Times New Roman" w:hAnsi="Times New Roman"/>
          <w:szCs w:val="24"/>
        </w:rPr>
      </w:pPr>
    </w:p>
    <w:p w14:paraId="7DB0BCDD" w14:textId="4B03D2D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 xml:space="preserve">fault it is assumed that k-tables are compiled with square averaging bins of width FWHM, with bin centres spaced by DELV, starting at VMIN. Normally, DELV=FWHM/2 to achieve </w:t>
      </w:r>
      <w:proofErr w:type="spellStart"/>
      <w:r>
        <w:rPr>
          <w:rFonts w:ascii="Times New Roman" w:hAnsi="Times New Roman"/>
          <w:szCs w:val="24"/>
        </w:rPr>
        <w:t>Nyquist</w:t>
      </w:r>
      <w:proofErr w:type="spellEnd"/>
      <w:r>
        <w:rPr>
          <w:rFonts w:ascii="Times New Roman" w:hAnsi="Times New Roman"/>
          <w:szCs w:val="24"/>
        </w:rPr>
        <w:t xml:space="preserve">-sampling. If DELV &gt; 0, then </w:t>
      </w:r>
      <w:r w:rsidRPr="00DC79E1">
        <w:rPr>
          <w:rFonts w:ascii="Copperplate Gothic Light" w:hAnsi="Copperplate Gothic Light"/>
          <w:szCs w:val="24"/>
        </w:rPr>
        <w:t xml:space="preserve">NEMESIS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i.e.</w:t>
      </w:r>
      <w:r>
        <w:rPr>
          <w:rFonts w:ascii="Times New Roman" w:hAnsi="Times New Roman"/>
          <w:szCs w:val="24"/>
        </w:rPr>
        <w:t xml:space="preserve"> FWHM.</w:t>
      </w:r>
    </w:p>
    <w:p w14:paraId="40A87976" w14:textId="41FA4D91"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7EFD3585" w14:textId="4637CC06"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 xml:space="preserve">wavelength or wavenumber in the table. In other </w:t>
      </w:r>
      <w:proofErr w:type="spellStart"/>
      <w:r w:rsidR="00DC79E1">
        <w:rPr>
          <w:rFonts w:ascii="Times New Roman" w:hAnsi="Times New Roman"/>
          <w:szCs w:val="24"/>
        </w:rPr>
        <w:t>words</w:t>
      </w:r>
      <w:r w:rsidR="00B92581">
        <w:rPr>
          <w:rFonts w:ascii="Times New Roman" w:hAnsi="Times New Roman"/>
          <w:szCs w:val="24"/>
        </w:rPr>
        <w:t>m</w:t>
      </w:r>
      <w:proofErr w:type="spellEnd"/>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Nemesis will compare the requested wavelengths in the </w:t>
      </w:r>
      <w:r>
        <w:rPr>
          <w:rFonts w:ascii="Times New Roman" w:hAnsi="Times New Roman"/>
          <w:szCs w:val="24"/>
        </w:rPr>
        <w:t>&lt;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w:t>
      </w:r>
      <w:r>
        <w:rPr>
          <w:rFonts w:ascii="Times New Roman" w:hAnsi="Times New Roman"/>
          <w:szCs w:val="24"/>
        </w:rPr>
        <w:t xml:space="preserv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bookmarkStart w:id="0" w:name="_GoBack"/>
      <w:bookmarkEnd w:id="0"/>
      <w:r>
        <w:rPr>
          <w:rFonts w:ascii="Times New Roman" w:hAnsi="Times New Roman"/>
          <w:szCs w:val="24"/>
        </w:rPr>
        <w:t xml:space="preserve">and no further convolution is applied. It is possible for such tables to be regularly gridded and have the same ILS at all wavelengths. </w:t>
      </w:r>
    </w:p>
    <w:p w14:paraId="1A9772BF" w14:textId="77777777" w:rsidR="00DC79E1" w:rsidRPr="00DC79E1" w:rsidRDefault="00DC79E1">
      <w:pPr>
        <w:rPr>
          <w:rFonts w:ascii="Times New Roman" w:hAnsi="Times New Roman"/>
          <w:szCs w:val="24"/>
        </w:rPr>
      </w:pPr>
    </w:p>
    <w:sectPr w:rsidR="00DC79E1" w:rsidRPr="00DC79E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DC79E1" w:rsidRDefault="00DC79E1">
      <w:r>
        <w:separator/>
      </w:r>
    </w:p>
  </w:endnote>
  <w:endnote w:type="continuationSeparator" w:id="0">
    <w:p w14:paraId="5352745D" w14:textId="77777777" w:rsidR="00DC79E1" w:rsidRDefault="00DC79E1">
      <w:r>
        <w:continuationSeparator/>
      </w:r>
    </w:p>
  </w:endnote>
  <w:endnote w:type="continuationNotice" w:id="1">
    <w:p w14:paraId="57BD9D59" w14:textId="77777777" w:rsidR="00DC79E1" w:rsidRDefault="00DC79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DC79E1" w:rsidRDefault="00DC79E1">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DC79E1" w:rsidRDefault="00DC79E1">
      <w:r>
        <w:separator/>
      </w:r>
    </w:p>
  </w:footnote>
  <w:footnote w:type="continuationSeparator" w:id="0">
    <w:p w14:paraId="59F1449E" w14:textId="77777777" w:rsidR="00DC79E1" w:rsidRDefault="00DC79E1">
      <w:r>
        <w:continuationSeparator/>
      </w:r>
    </w:p>
  </w:footnote>
  <w:footnote w:type="continuationNotice" w:id="1">
    <w:p w14:paraId="69927DE7" w14:textId="77777777" w:rsidR="00DC79E1" w:rsidRDefault="00DC79E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DC79E1" w:rsidRDefault="00DC79E1">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DC79E1" w:rsidRDefault="00DC79E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336039F5" w:rsidR="00DC79E1" w:rsidRDefault="00DC79E1">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55F70576" w14:textId="77777777" w:rsidR="00DC79E1" w:rsidRDefault="00DC79E1">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DC79E1" w:rsidRDefault="00DC79E1">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B92581">
      <w:rPr>
        <w:rStyle w:val="PageNumber"/>
        <w:rFonts w:ascii="Times New Roman" w:hAnsi="Times New Roman"/>
        <w:noProof/>
      </w:rPr>
      <w:t>34</w:t>
    </w:r>
    <w:r w:rsidRPr="00AB6BC8">
      <w:rPr>
        <w:rStyle w:val="PageNumber"/>
        <w:rFonts w:ascii="Times New Roman" w:hAnsi="Times New Roman"/>
      </w:rPr>
      <w:fldChar w:fldCharType="end"/>
    </w:r>
  </w:p>
  <w:p w14:paraId="718E19BB" w14:textId="77777777" w:rsidR="00DC79E1" w:rsidRDefault="00DC79E1">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18AF1D60"/>
    <w:multiLevelType w:val="singleLevel"/>
    <w:tmpl w:val="4A782B32"/>
    <w:lvl w:ilvl="0">
      <w:start w:val="1"/>
      <w:numFmt w:val="decimal"/>
      <w:lvlText w:val="%1."/>
      <w:legacy w:legacy="1" w:legacySpace="0" w:legacyIndent="-360"/>
      <w:lvlJc w:val="left"/>
      <w:pPr>
        <w:ind w:left="0" w:firstLine="360"/>
      </w:pPr>
    </w:lvl>
  </w:abstractNum>
  <w:abstractNum w:abstractNumId="17">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nsid w:val="368A11E2"/>
    <w:multiLevelType w:val="singleLevel"/>
    <w:tmpl w:val="0C09000F"/>
    <w:lvl w:ilvl="0">
      <w:start w:val="1"/>
      <w:numFmt w:val="decimal"/>
      <w:lvlText w:val="%1."/>
      <w:lvlJc w:val="left"/>
      <w:pPr>
        <w:tabs>
          <w:tab w:val="num" w:pos="360"/>
        </w:tabs>
        <w:ind w:left="360" w:hanging="360"/>
      </w:pPr>
    </w:lvl>
  </w:abstractNum>
  <w:abstractNum w:abstractNumId="28">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3">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4">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7">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9">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lvlOverride w:ilvl="0">
      <w:lvl w:ilvl="0">
        <w:start w:val="1"/>
        <w:numFmt w:val="decimal"/>
        <w:lvlText w:val="%1."/>
        <w:legacy w:legacy="1" w:legacySpace="0" w:legacyIndent="-360"/>
        <w:lvlJc w:val="left"/>
        <w:pPr>
          <w:ind w:left="0" w:firstLine="360"/>
        </w:pPr>
      </w:lvl>
    </w:lvlOverride>
  </w:num>
  <w:num w:numId="3">
    <w:abstractNumId w:val="16"/>
    <w:lvlOverride w:ilvl="0">
      <w:lvl w:ilvl="0">
        <w:start w:val="1"/>
        <w:numFmt w:val="decimal"/>
        <w:lvlText w:val="%1."/>
        <w:legacy w:legacy="1" w:legacySpace="0" w:legacyIndent="-360"/>
        <w:lvlJc w:val="left"/>
        <w:pPr>
          <w:ind w:left="0" w:firstLine="360"/>
        </w:pPr>
      </w:lvl>
    </w:lvlOverride>
  </w:num>
  <w:num w:numId="4">
    <w:abstractNumId w:val="16"/>
    <w:lvlOverride w:ilvl="0">
      <w:lvl w:ilvl="0">
        <w:start w:val="1"/>
        <w:numFmt w:val="decimal"/>
        <w:lvlText w:val="%1."/>
        <w:legacy w:legacy="1" w:legacySpace="0" w:legacyIndent="-360"/>
        <w:lvlJc w:val="left"/>
        <w:pPr>
          <w:ind w:left="0" w:firstLine="360"/>
        </w:pPr>
      </w:lvl>
    </w:lvlOverride>
  </w:num>
  <w:num w:numId="5">
    <w:abstractNumId w:val="16"/>
    <w:lvlOverride w:ilvl="0">
      <w:lvl w:ilvl="0">
        <w:start w:val="1"/>
        <w:numFmt w:val="decimal"/>
        <w:lvlText w:val="%1."/>
        <w:legacy w:legacy="1" w:legacySpace="0" w:legacyIndent="-360"/>
        <w:lvlJc w:val="left"/>
        <w:pPr>
          <w:ind w:left="0" w:firstLine="360"/>
        </w:pPr>
      </w:lvl>
    </w:lvlOverride>
  </w:num>
  <w:num w:numId="6">
    <w:abstractNumId w:val="16"/>
    <w:lvlOverride w:ilvl="0">
      <w:lvl w:ilvl="0">
        <w:start w:val="1"/>
        <w:numFmt w:val="decimal"/>
        <w:lvlText w:val="%1."/>
        <w:legacy w:legacy="1" w:legacySpace="0" w:legacyIndent="-360"/>
        <w:lvlJc w:val="left"/>
        <w:pPr>
          <w:ind w:left="0" w:firstLine="360"/>
        </w:pPr>
      </w:lvl>
    </w:lvlOverride>
  </w:num>
  <w:num w:numId="7">
    <w:abstractNumId w:val="16"/>
    <w:lvlOverride w:ilvl="0">
      <w:lvl w:ilvl="0">
        <w:start w:val="1"/>
        <w:numFmt w:val="decimal"/>
        <w:lvlText w:val="%1."/>
        <w:legacy w:legacy="1" w:legacySpace="0" w:legacyIndent="-360"/>
        <w:lvlJc w:val="left"/>
        <w:pPr>
          <w:ind w:left="0" w:firstLine="360"/>
        </w:pPr>
      </w:lvl>
    </w:lvlOverride>
  </w:num>
  <w:num w:numId="8">
    <w:abstractNumId w:val="16"/>
    <w:lvlOverride w:ilvl="0">
      <w:lvl w:ilvl="0">
        <w:start w:val="1"/>
        <w:numFmt w:val="decimal"/>
        <w:lvlText w:val="%1."/>
        <w:legacy w:legacy="1" w:legacySpace="0" w:legacyIndent="-360"/>
        <w:lvlJc w:val="left"/>
        <w:pPr>
          <w:ind w:left="0" w:firstLine="360"/>
        </w:pPr>
      </w:lvl>
    </w:lvlOverride>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3"/>
  </w:num>
  <w:num w:numId="22">
    <w:abstractNumId w:val="26"/>
  </w:num>
  <w:num w:numId="23">
    <w:abstractNumId w:val="39"/>
  </w:num>
  <w:num w:numId="24">
    <w:abstractNumId w:val="30"/>
  </w:num>
  <w:num w:numId="25">
    <w:abstractNumId w:val="18"/>
  </w:num>
  <w:num w:numId="26">
    <w:abstractNumId w:val="20"/>
  </w:num>
  <w:num w:numId="27">
    <w:abstractNumId w:val="28"/>
  </w:num>
  <w:num w:numId="28">
    <w:abstractNumId w:val="15"/>
  </w:num>
  <w:num w:numId="29">
    <w:abstractNumId w:val="37"/>
  </w:num>
  <w:num w:numId="30">
    <w:abstractNumId w:val="36"/>
  </w:num>
  <w:num w:numId="31">
    <w:abstractNumId w:val="11"/>
  </w:num>
  <w:num w:numId="32">
    <w:abstractNumId w:val="23"/>
  </w:num>
  <w:num w:numId="33">
    <w:abstractNumId w:val="32"/>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1"/>
  </w:num>
  <w:num w:numId="41">
    <w:abstractNumId w:val="21"/>
  </w:num>
  <w:num w:numId="42">
    <w:abstractNumId w:val="38"/>
  </w:num>
  <w:num w:numId="43">
    <w:abstractNumId w:val="29"/>
  </w:num>
  <w:num w:numId="44">
    <w:abstractNumId w:val="25"/>
  </w:num>
  <w:num w:numId="45">
    <w:abstractNumId w:val="35"/>
  </w:num>
  <w:num w:numId="46">
    <w:abstractNumId w:val="12"/>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1"/>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1D1C6F"/>
    <w:rsid w:val="001F7BAB"/>
    <w:rsid w:val="00216EC3"/>
    <w:rsid w:val="0022677A"/>
    <w:rsid w:val="00226874"/>
    <w:rsid w:val="002421A2"/>
    <w:rsid w:val="00255036"/>
    <w:rsid w:val="00350C67"/>
    <w:rsid w:val="003612D1"/>
    <w:rsid w:val="003665D8"/>
    <w:rsid w:val="003868AB"/>
    <w:rsid w:val="003A1BC3"/>
    <w:rsid w:val="003B72A4"/>
    <w:rsid w:val="003F0BE3"/>
    <w:rsid w:val="004453B9"/>
    <w:rsid w:val="004477CC"/>
    <w:rsid w:val="00470BBA"/>
    <w:rsid w:val="004827FE"/>
    <w:rsid w:val="0048330B"/>
    <w:rsid w:val="004A3613"/>
    <w:rsid w:val="004B6DB9"/>
    <w:rsid w:val="004F258B"/>
    <w:rsid w:val="004F32DF"/>
    <w:rsid w:val="004F4B8B"/>
    <w:rsid w:val="004F615E"/>
    <w:rsid w:val="00572295"/>
    <w:rsid w:val="0057635B"/>
    <w:rsid w:val="005963B2"/>
    <w:rsid w:val="005A0F7D"/>
    <w:rsid w:val="005A285A"/>
    <w:rsid w:val="005B0CFB"/>
    <w:rsid w:val="005D762F"/>
    <w:rsid w:val="005F148B"/>
    <w:rsid w:val="006516A2"/>
    <w:rsid w:val="00656587"/>
    <w:rsid w:val="00670C49"/>
    <w:rsid w:val="00677C41"/>
    <w:rsid w:val="006A3303"/>
    <w:rsid w:val="006E6501"/>
    <w:rsid w:val="006F0E94"/>
    <w:rsid w:val="00706E2D"/>
    <w:rsid w:val="00735FF2"/>
    <w:rsid w:val="007444FF"/>
    <w:rsid w:val="00750771"/>
    <w:rsid w:val="00797043"/>
    <w:rsid w:val="007C3D14"/>
    <w:rsid w:val="007C69A9"/>
    <w:rsid w:val="0085226C"/>
    <w:rsid w:val="00860E4C"/>
    <w:rsid w:val="0088284D"/>
    <w:rsid w:val="00882CB0"/>
    <w:rsid w:val="008A53DF"/>
    <w:rsid w:val="008A7401"/>
    <w:rsid w:val="008B439B"/>
    <w:rsid w:val="009102D5"/>
    <w:rsid w:val="00954334"/>
    <w:rsid w:val="009653AA"/>
    <w:rsid w:val="009966E7"/>
    <w:rsid w:val="009A23ED"/>
    <w:rsid w:val="009A39CE"/>
    <w:rsid w:val="009F5484"/>
    <w:rsid w:val="00A22D00"/>
    <w:rsid w:val="00A625F9"/>
    <w:rsid w:val="00A640D5"/>
    <w:rsid w:val="00A67F12"/>
    <w:rsid w:val="00A81FB7"/>
    <w:rsid w:val="00A84AF5"/>
    <w:rsid w:val="00AB66D5"/>
    <w:rsid w:val="00AC4F8F"/>
    <w:rsid w:val="00AD3C04"/>
    <w:rsid w:val="00AE0903"/>
    <w:rsid w:val="00AF21E5"/>
    <w:rsid w:val="00AF314B"/>
    <w:rsid w:val="00B4295E"/>
    <w:rsid w:val="00B5189B"/>
    <w:rsid w:val="00B64FEB"/>
    <w:rsid w:val="00B748AB"/>
    <w:rsid w:val="00B805D2"/>
    <w:rsid w:val="00B92581"/>
    <w:rsid w:val="00BF2499"/>
    <w:rsid w:val="00C07418"/>
    <w:rsid w:val="00C2064B"/>
    <w:rsid w:val="00C255F3"/>
    <w:rsid w:val="00C55D32"/>
    <w:rsid w:val="00C777EB"/>
    <w:rsid w:val="00CA0576"/>
    <w:rsid w:val="00D10E73"/>
    <w:rsid w:val="00D2669C"/>
    <w:rsid w:val="00D8720F"/>
    <w:rsid w:val="00DA2E1E"/>
    <w:rsid w:val="00DB6261"/>
    <w:rsid w:val="00DC53DE"/>
    <w:rsid w:val="00DC79E1"/>
    <w:rsid w:val="00DE4CC6"/>
    <w:rsid w:val="00E06FE5"/>
    <w:rsid w:val="00E070BD"/>
    <w:rsid w:val="00E32D46"/>
    <w:rsid w:val="00E33C07"/>
    <w:rsid w:val="00E73E34"/>
    <w:rsid w:val="00E847A9"/>
    <w:rsid w:val="00E84C16"/>
    <w:rsid w:val="00EC0A48"/>
    <w:rsid w:val="00F60413"/>
    <w:rsid w:val="00F76D56"/>
    <w:rsid w:val="00F803D1"/>
    <w:rsid w:val="00FA7169"/>
    <w:rsid w:val="00FD3C21"/>
    <w:rsid w:val="00FF6DD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1CCF9-ED68-1649-BBF8-168BAAB652DA}">
  <ds:schemaRefs>
    <ds:schemaRef ds:uri="http://schemas.openxmlformats.org/officeDocument/2006/bibliography"/>
  </ds:schemaRefs>
</ds:datastoreItem>
</file>

<file path=customXml/itemProps2.xml><?xml version="1.0" encoding="utf-8"?>
<ds:datastoreItem xmlns:ds="http://schemas.openxmlformats.org/officeDocument/2006/customXml" ds:itemID="{04C366FA-7B6F-2A45-8D89-8D0CADB91D6C}">
  <ds:schemaRefs>
    <ds:schemaRef ds:uri="http://schemas.openxmlformats.org/officeDocument/2006/bibliography"/>
  </ds:schemaRefs>
</ds:datastoreItem>
</file>

<file path=customXml/itemProps3.xml><?xml version="1.0" encoding="utf-8"?>
<ds:datastoreItem xmlns:ds="http://schemas.openxmlformats.org/officeDocument/2006/customXml" ds:itemID="{EC39658B-2BFC-D54A-A7B8-A984F4631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38</Pages>
  <Words>12395</Words>
  <Characters>70653</Characters>
  <Application>Microsoft Macintosh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82883</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6</cp:revision>
  <cp:lastPrinted>2015-11-17T11:37:00Z</cp:lastPrinted>
  <dcterms:created xsi:type="dcterms:W3CDTF">2017-02-09T14:54:00Z</dcterms:created>
  <dcterms:modified xsi:type="dcterms:W3CDTF">2017-06-20T09:15:00Z</dcterms:modified>
</cp:coreProperties>
</file>